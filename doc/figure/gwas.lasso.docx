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EF4" w:rsidRPr="00703B80" w:rsidRDefault="00396EF4" w:rsidP="00396EF4">
      <w:pPr>
        <w:pStyle w:val="aa"/>
        <w:jc w:val="center"/>
        <w:rPr>
          <w:rFonts w:ascii="Times New Roman" w:hAnsi="Times New Roman" w:cs="Times New Roman"/>
        </w:rPr>
      </w:pPr>
      <w:r w:rsidRPr="00703B80">
        <w:rPr>
          <w:rFonts w:ascii="Times New Roman" w:hAnsi="Times New Roman" w:cs="Times New Roman"/>
        </w:rPr>
        <w:t xml:space="preserve">The </w:t>
      </w:r>
      <w:r>
        <w:rPr>
          <w:rFonts w:ascii="Times New Roman" w:hAnsi="Times New Roman" w:cs="Times New Roman"/>
          <w:b/>
        </w:rPr>
        <w:t>GWAS L</w:t>
      </w:r>
      <w:r w:rsidRPr="00703B80">
        <w:rPr>
          <w:rFonts w:ascii="Times New Roman" w:hAnsi="Times New Roman" w:cs="Times New Roman"/>
          <w:b/>
        </w:rPr>
        <w:t>asso</w:t>
      </w:r>
      <w:r w:rsidRPr="00703B80">
        <w:rPr>
          <w:rFonts w:ascii="Times New Roman" w:hAnsi="Times New Roman" w:cs="Times New Roman"/>
        </w:rPr>
        <w:t xml:space="preserve"> Package</w:t>
      </w:r>
    </w:p>
    <w:p w:rsidR="00396EF4" w:rsidRPr="00386AD0" w:rsidRDefault="00396EF4" w:rsidP="00396EF4">
      <w:pPr>
        <w:autoSpaceDE w:val="0"/>
        <w:autoSpaceDN w:val="0"/>
        <w:adjustRightInd w:val="0"/>
        <w:jc w:val="center"/>
        <w:rPr>
          <w:rFonts w:ascii="Times New Roman" w:hAnsi="Times New Roman" w:cs="Times New Roman"/>
          <w:kern w:val="0"/>
          <w:sz w:val="22"/>
        </w:rPr>
      </w:pPr>
      <w:r w:rsidRPr="00386AD0">
        <w:rPr>
          <w:rFonts w:ascii="Times New Roman" w:hAnsi="Times New Roman" w:cs="Times New Roman"/>
          <w:kern w:val="0"/>
          <w:sz w:val="22"/>
        </w:rPr>
        <w:t>Version 0.20</w:t>
      </w:r>
    </w:p>
    <w:p w:rsidR="00396EF4" w:rsidRDefault="00396EF4" w:rsidP="00396EF4">
      <w:pPr>
        <w:autoSpaceDE w:val="0"/>
        <w:autoSpaceDN w:val="0"/>
        <w:adjustRightInd w:val="0"/>
        <w:jc w:val="center"/>
        <w:rPr>
          <w:rFonts w:ascii="Times New Roman" w:hAnsi="Times New Roman" w:cs="Times New Roman"/>
          <w:kern w:val="0"/>
          <w:sz w:val="22"/>
        </w:rPr>
      </w:pPr>
    </w:p>
    <w:p w:rsidR="00396EF4" w:rsidRDefault="00396EF4" w:rsidP="00396EF4">
      <w:pPr>
        <w:autoSpaceDE w:val="0"/>
        <w:autoSpaceDN w:val="0"/>
        <w:adjustRightInd w:val="0"/>
        <w:jc w:val="center"/>
        <w:rPr>
          <w:rFonts w:ascii="Times New Roman" w:hAnsi="Times New Roman" w:cs="Times New Roman"/>
          <w:kern w:val="0"/>
          <w:sz w:val="22"/>
        </w:rPr>
      </w:pPr>
      <w:r>
        <w:rPr>
          <w:rFonts w:ascii="Times New Roman" w:hAnsi="Times New Roman" w:cs="Times New Roman"/>
          <w:kern w:val="0"/>
          <w:sz w:val="22"/>
        </w:rPr>
        <w:t>Nating</w:t>
      </w:r>
      <w:r>
        <w:rPr>
          <w:rFonts w:ascii="Times New Roman" w:hAnsi="Times New Roman" w:cs="Times New Roman" w:hint="eastAsia"/>
          <w:kern w:val="0"/>
          <w:sz w:val="22"/>
        </w:rPr>
        <w:t xml:space="preserve"> </w:t>
      </w:r>
      <w:r>
        <w:rPr>
          <w:rFonts w:ascii="Times New Roman" w:hAnsi="Times New Roman" w:cs="Times New Roman"/>
          <w:kern w:val="0"/>
          <w:sz w:val="22"/>
        </w:rPr>
        <w:t>Wang</w:t>
      </w:r>
    </w:p>
    <w:p w:rsidR="00396EF4" w:rsidRPr="00386AD0" w:rsidRDefault="00396EF4" w:rsidP="00396EF4">
      <w:pPr>
        <w:autoSpaceDE w:val="0"/>
        <w:autoSpaceDN w:val="0"/>
        <w:adjustRightInd w:val="0"/>
        <w:jc w:val="center"/>
        <w:rPr>
          <w:rFonts w:ascii="Times New Roman" w:hAnsi="Times New Roman" w:cs="Times New Roman"/>
          <w:kern w:val="0"/>
          <w:sz w:val="22"/>
        </w:rPr>
      </w:pPr>
    </w:p>
    <w:p w:rsidR="00396EF4" w:rsidRPr="00386AD0" w:rsidRDefault="00396EF4" w:rsidP="00396EF4">
      <w:pPr>
        <w:pStyle w:val="1"/>
      </w:pPr>
      <w:r w:rsidRPr="00386AD0">
        <w:t>1. Introduction</w:t>
      </w: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 xml:space="preserve">The </w:t>
      </w:r>
      <w:r>
        <w:rPr>
          <w:rFonts w:ascii="Times New Roman" w:hAnsi="Times New Roman" w:cs="Times New Roman"/>
          <w:kern w:val="0"/>
          <w:sz w:val="22"/>
        </w:rPr>
        <w:t>GWAS L</w:t>
      </w:r>
      <w:r w:rsidRPr="00386AD0">
        <w:rPr>
          <w:rFonts w:ascii="Times New Roman" w:hAnsi="Times New Roman" w:cs="Times New Roman"/>
          <w:kern w:val="0"/>
          <w:sz w:val="22"/>
        </w:rPr>
        <w:t xml:space="preserve">asso package </w:t>
      </w:r>
      <w:r>
        <w:rPr>
          <w:rFonts w:ascii="Times New Roman" w:hAnsi="Times New Roman" w:cs="Times New Roman"/>
          <w:kern w:val="0"/>
          <w:sz w:val="22"/>
        </w:rPr>
        <w:t xml:space="preserve">is </w:t>
      </w:r>
      <w:r w:rsidRPr="00386AD0">
        <w:rPr>
          <w:rFonts w:ascii="Times New Roman" w:hAnsi="Times New Roman" w:cs="Times New Roman"/>
          <w:kern w:val="0"/>
          <w:sz w:val="22"/>
        </w:rPr>
        <w:t>developed to</w:t>
      </w:r>
      <w:bookmarkStart w:id="0" w:name="OLE_LINK7"/>
      <w:bookmarkStart w:id="1" w:name="OLE_LINK8"/>
      <w:r w:rsidRPr="00386AD0">
        <w:rPr>
          <w:rFonts w:ascii="Times New Roman" w:hAnsi="Times New Roman" w:cs="Times New Roman"/>
          <w:kern w:val="0"/>
          <w:sz w:val="22"/>
        </w:rPr>
        <w:t xml:space="preserve"> identify significant SNPs that control phenotypic variation and estimate their additive and dominant genetic effects</w:t>
      </w:r>
      <w:bookmarkEnd w:id="0"/>
      <w:bookmarkEnd w:id="1"/>
      <w:r>
        <w:rPr>
          <w:rFonts w:ascii="Times New Roman" w:hAnsi="Times New Roman" w:cs="Times New Roman" w:hint="eastAsia"/>
          <w:kern w:val="0"/>
          <w:sz w:val="22"/>
        </w:rPr>
        <w:t xml:space="preserve"> </w:t>
      </w:r>
      <w:r w:rsidRPr="00386AD0">
        <w:rPr>
          <w:rFonts w:ascii="Times New Roman" w:hAnsi="Times New Roman" w:cs="Times New Roman"/>
          <w:kern w:val="0"/>
          <w:sz w:val="22"/>
        </w:rPr>
        <w:t xml:space="preserve">based on the </w:t>
      </w:r>
      <w:r>
        <w:rPr>
          <w:rFonts w:ascii="Times New Roman" w:hAnsi="Times New Roman" w:cs="Times New Roman" w:hint="eastAsia"/>
          <w:kern w:val="0"/>
          <w:sz w:val="22"/>
        </w:rPr>
        <w:t>Bayesian Lasso Model and Bayesian Group Lasso model. These t</w:t>
      </w:r>
      <w:r w:rsidRPr="00386AD0">
        <w:rPr>
          <w:rFonts w:ascii="Times New Roman" w:hAnsi="Times New Roman" w:cs="Times New Roman"/>
          <w:kern w:val="0"/>
          <w:sz w:val="22"/>
        </w:rPr>
        <w:t xml:space="preserve">wo statistical models </w:t>
      </w:r>
      <w:r>
        <w:rPr>
          <w:rFonts w:ascii="Times New Roman" w:hAnsi="Times New Roman" w:cs="Times New Roman"/>
          <w:kern w:val="0"/>
          <w:sz w:val="22"/>
        </w:rPr>
        <w:t>are</w:t>
      </w:r>
      <w:r>
        <w:rPr>
          <w:rFonts w:ascii="Times New Roman" w:hAnsi="Times New Roman" w:cs="Times New Roman" w:hint="eastAsia"/>
          <w:kern w:val="0"/>
          <w:sz w:val="22"/>
        </w:rPr>
        <w:t xml:space="preserve"> cornerstone for identifying</w:t>
      </w:r>
      <w:r>
        <w:rPr>
          <w:rFonts w:ascii="Times New Roman" w:hAnsi="Times New Roman" w:cs="Times New Roman"/>
          <w:kern w:val="0"/>
          <w:sz w:val="22"/>
        </w:rPr>
        <w:t xml:space="preserve"> </w:t>
      </w:r>
      <w:r w:rsidRPr="00386AD0">
        <w:rPr>
          <w:rFonts w:ascii="Times New Roman" w:hAnsi="Times New Roman" w:cs="Times New Roman"/>
          <w:kern w:val="0"/>
          <w:sz w:val="22"/>
        </w:rPr>
        <w:t>the relation between gene</w:t>
      </w:r>
      <w:r>
        <w:rPr>
          <w:rFonts w:ascii="Times New Roman" w:hAnsi="Times New Roman" w:cs="Times New Roman" w:hint="eastAsia"/>
          <w:kern w:val="0"/>
          <w:sz w:val="22"/>
        </w:rPr>
        <w:t>s</w:t>
      </w:r>
      <w:r w:rsidRPr="00386AD0">
        <w:rPr>
          <w:rFonts w:ascii="Times New Roman" w:hAnsi="Times New Roman" w:cs="Times New Roman"/>
          <w:kern w:val="0"/>
          <w:sz w:val="22"/>
        </w:rPr>
        <w:t xml:space="preserve"> and trait</w:t>
      </w:r>
      <w:r>
        <w:rPr>
          <w:rFonts w:ascii="Times New Roman" w:hAnsi="Times New Roman" w:cs="Times New Roman" w:hint="eastAsia"/>
          <w:kern w:val="0"/>
          <w:sz w:val="22"/>
        </w:rPr>
        <w:t>s</w:t>
      </w:r>
      <w:r>
        <w:rPr>
          <w:rFonts w:ascii="Times New Roman" w:hAnsi="Times New Roman" w:cs="Times New Roman"/>
          <w:kern w:val="0"/>
          <w:sz w:val="22"/>
        </w:rPr>
        <w:t xml:space="preserve"> in </w:t>
      </w:r>
      <w:r>
        <w:rPr>
          <w:rFonts w:ascii="Times New Roman" w:hAnsi="Times New Roman" w:cs="Times New Roman" w:hint="eastAsia"/>
          <w:kern w:val="0"/>
          <w:sz w:val="22"/>
        </w:rPr>
        <w:t xml:space="preserve">this </w:t>
      </w:r>
      <w:r w:rsidRPr="00386AD0">
        <w:rPr>
          <w:rFonts w:ascii="Times New Roman" w:hAnsi="Times New Roman" w:cs="Times New Roman"/>
          <w:kern w:val="0"/>
          <w:sz w:val="22"/>
        </w:rPr>
        <w:t xml:space="preserve">GWAS </w:t>
      </w:r>
      <w:r>
        <w:rPr>
          <w:rFonts w:ascii="Times New Roman" w:hAnsi="Times New Roman" w:cs="Times New Roman"/>
          <w:kern w:val="0"/>
          <w:sz w:val="22"/>
        </w:rPr>
        <w:t>Lasso package. The first</w:t>
      </w:r>
      <w:r>
        <w:rPr>
          <w:rFonts w:ascii="Times New Roman" w:hAnsi="Times New Roman" w:cs="Times New Roman" w:hint="eastAsia"/>
          <w:kern w:val="0"/>
          <w:sz w:val="22"/>
        </w:rPr>
        <w:t xml:space="preserve"> </w:t>
      </w:r>
      <w:r w:rsidRPr="00386AD0">
        <w:rPr>
          <w:rFonts w:ascii="Times New Roman" w:hAnsi="Times New Roman" w:cs="Times New Roman"/>
          <w:kern w:val="0"/>
          <w:sz w:val="22"/>
        </w:rPr>
        <w:t xml:space="preserve">Bayesian </w:t>
      </w:r>
      <w:r>
        <w:rPr>
          <w:rFonts w:ascii="Times New Roman" w:hAnsi="Times New Roman" w:cs="Times New Roman" w:hint="eastAsia"/>
          <w:kern w:val="0"/>
          <w:sz w:val="22"/>
        </w:rPr>
        <w:t>L</w:t>
      </w:r>
      <w:r w:rsidRPr="00386AD0">
        <w:rPr>
          <w:rFonts w:ascii="Times New Roman" w:hAnsi="Times New Roman" w:cs="Times New Roman"/>
          <w:kern w:val="0"/>
          <w:sz w:val="22"/>
        </w:rPr>
        <w:t xml:space="preserve">asso named </w:t>
      </w:r>
      <w:r w:rsidRPr="008E1C6B">
        <w:rPr>
          <w:rFonts w:ascii="Times New Roman" w:hAnsi="Times New Roman" w:cs="Times New Roman"/>
          <w:b/>
          <w:i/>
          <w:kern w:val="0"/>
          <w:sz w:val="22"/>
        </w:rPr>
        <w:t>BLS</w:t>
      </w:r>
      <w:r w:rsidRPr="00386AD0">
        <w:rPr>
          <w:rFonts w:ascii="Times New Roman" w:hAnsi="Times New Roman" w:cs="Times New Roman"/>
          <w:kern w:val="0"/>
          <w:sz w:val="22"/>
        </w:rPr>
        <w:t xml:space="preserve"> model in this package can detect the associat</w:t>
      </w:r>
      <w:r>
        <w:rPr>
          <w:rFonts w:ascii="Times New Roman" w:hAnsi="Times New Roman" w:cs="Times New Roman"/>
          <w:kern w:val="0"/>
          <w:sz w:val="22"/>
        </w:rPr>
        <w:t>ion</w:t>
      </w:r>
      <w:r>
        <w:rPr>
          <w:rFonts w:ascii="Times New Roman" w:hAnsi="Times New Roman" w:cs="Times New Roman" w:hint="eastAsia"/>
          <w:kern w:val="0"/>
          <w:sz w:val="22"/>
        </w:rPr>
        <w:t>s</w:t>
      </w:r>
      <w:r w:rsidRPr="00386AD0">
        <w:rPr>
          <w:rFonts w:ascii="Times New Roman" w:hAnsi="Times New Roman" w:cs="Times New Roman"/>
          <w:kern w:val="0"/>
          <w:sz w:val="22"/>
        </w:rPr>
        <w:t xml:space="preserve"> using </w:t>
      </w:r>
      <w:r>
        <w:rPr>
          <w:rFonts w:ascii="Times New Roman" w:hAnsi="Times New Roman" w:cs="Times New Roman" w:hint="eastAsia"/>
          <w:kern w:val="0"/>
          <w:sz w:val="22"/>
        </w:rPr>
        <w:t>measurements at a single time point</w:t>
      </w:r>
      <w:r>
        <w:rPr>
          <w:rFonts w:ascii="Times New Roman" w:hAnsi="Times New Roman" w:cs="Times New Roman"/>
          <w:kern w:val="0"/>
          <w:sz w:val="22"/>
        </w:rPr>
        <w:t xml:space="preserve"> , while the second </w:t>
      </w:r>
      <w:r>
        <w:rPr>
          <w:rFonts w:ascii="Times New Roman" w:hAnsi="Times New Roman" w:cs="Times New Roman" w:hint="eastAsia"/>
          <w:kern w:val="0"/>
          <w:sz w:val="22"/>
        </w:rPr>
        <w:t>G</w:t>
      </w:r>
      <w:r>
        <w:rPr>
          <w:rFonts w:ascii="Times New Roman" w:hAnsi="Times New Roman" w:cs="Times New Roman"/>
          <w:kern w:val="0"/>
          <w:sz w:val="22"/>
        </w:rPr>
        <w:t xml:space="preserve">roup </w:t>
      </w:r>
      <w:r>
        <w:rPr>
          <w:rFonts w:ascii="Times New Roman" w:hAnsi="Times New Roman" w:cs="Times New Roman" w:hint="eastAsia"/>
          <w:kern w:val="0"/>
          <w:sz w:val="22"/>
        </w:rPr>
        <w:t>L</w:t>
      </w:r>
      <w:r w:rsidRPr="00386AD0">
        <w:rPr>
          <w:rFonts w:ascii="Times New Roman" w:hAnsi="Times New Roman" w:cs="Times New Roman"/>
          <w:kern w:val="0"/>
          <w:sz w:val="22"/>
        </w:rPr>
        <w:t xml:space="preserve">asso named </w:t>
      </w:r>
      <w:r w:rsidRPr="008E1C6B">
        <w:rPr>
          <w:rFonts w:ascii="Times New Roman" w:hAnsi="Times New Roman" w:cs="Times New Roman"/>
          <w:b/>
          <w:i/>
          <w:kern w:val="0"/>
          <w:sz w:val="22"/>
        </w:rPr>
        <w:t>GLS</w:t>
      </w:r>
      <w:r w:rsidRPr="00386AD0">
        <w:rPr>
          <w:rFonts w:ascii="Times New Roman" w:hAnsi="Times New Roman" w:cs="Times New Roman"/>
          <w:kern w:val="0"/>
          <w:sz w:val="22"/>
        </w:rPr>
        <w:t xml:space="preserve"> model</w:t>
      </w:r>
      <w:r>
        <w:rPr>
          <w:rFonts w:ascii="Times New Roman" w:hAnsi="Times New Roman" w:cs="Times New Roman" w:hint="eastAsia"/>
          <w:kern w:val="0"/>
          <w:sz w:val="22"/>
        </w:rPr>
        <w:t xml:space="preserve"> is capable of consuming</w:t>
      </w:r>
      <w:r w:rsidRPr="004E1E2D">
        <w:rPr>
          <w:rFonts w:ascii="Times New Roman" w:hAnsi="Times New Roman" w:cs="Times New Roman"/>
          <w:kern w:val="0"/>
          <w:sz w:val="22"/>
        </w:rPr>
        <w:t xml:space="preserve"> </w:t>
      </w:r>
      <w:r>
        <w:rPr>
          <w:rFonts w:ascii="Times New Roman" w:hAnsi="Times New Roman" w:cs="Times New Roman" w:hint="eastAsia"/>
          <w:kern w:val="0"/>
          <w:sz w:val="22"/>
        </w:rPr>
        <w:t>t</w:t>
      </w:r>
      <w:r w:rsidRPr="00386AD0">
        <w:rPr>
          <w:rFonts w:ascii="Times New Roman" w:hAnsi="Times New Roman" w:cs="Times New Roman"/>
          <w:kern w:val="0"/>
          <w:sz w:val="22"/>
        </w:rPr>
        <w:t>he longitudinal phenotype</w:t>
      </w:r>
      <w:r>
        <w:rPr>
          <w:rFonts w:ascii="Times New Roman" w:hAnsi="Times New Roman" w:cs="Times New Roman" w:hint="eastAsia"/>
          <w:kern w:val="0"/>
          <w:sz w:val="22"/>
        </w:rPr>
        <w:t>s</w:t>
      </w:r>
      <w:r w:rsidRPr="00386AD0">
        <w:rPr>
          <w:rFonts w:ascii="Times New Roman" w:hAnsi="Times New Roman" w:cs="Times New Roman"/>
          <w:kern w:val="0"/>
          <w:sz w:val="22"/>
        </w:rPr>
        <w:t xml:space="preserve">. This guide gives </w:t>
      </w:r>
      <w:r>
        <w:rPr>
          <w:rFonts w:ascii="Times New Roman" w:hAnsi="Times New Roman" w:cs="Times New Roman" w:hint="eastAsia"/>
          <w:kern w:val="0"/>
          <w:sz w:val="22"/>
        </w:rPr>
        <w:t xml:space="preserve">a </w:t>
      </w:r>
      <w:r w:rsidRPr="00386AD0">
        <w:rPr>
          <w:rFonts w:ascii="Times New Roman" w:hAnsi="Times New Roman" w:cs="Times New Roman"/>
          <w:kern w:val="0"/>
          <w:sz w:val="22"/>
        </w:rPr>
        <w:t xml:space="preserve">brief instruction on how to perform the tasks of SNP detection by the </w:t>
      </w:r>
      <w:r>
        <w:rPr>
          <w:rFonts w:ascii="Times New Roman" w:hAnsi="Times New Roman" w:cs="Times New Roman"/>
          <w:kern w:val="0"/>
          <w:sz w:val="22"/>
        </w:rPr>
        <w:t>GWAS Lasso</w:t>
      </w:r>
      <w:r w:rsidRPr="00386AD0">
        <w:rPr>
          <w:rFonts w:ascii="Times New Roman" w:hAnsi="Times New Roman" w:cs="Times New Roman"/>
          <w:kern w:val="0"/>
          <w:sz w:val="22"/>
        </w:rPr>
        <w:t xml:space="preserve"> package.</w:t>
      </w:r>
      <w:r>
        <w:rPr>
          <w:rFonts w:ascii="Times New Roman" w:hAnsi="Times New Roman" w:cs="Times New Roman" w:hint="eastAsia"/>
          <w:kern w:val="0"/>
          <w:sz w:val="22"/>
        </w:rPr>
        <w:t xml:space="preserve"> </w:t>
      </w:r>
      <w:r w:rsidRPr="00386AD0">
        <w:rPr>
          <w:rFonts w:ascii="Times New Roman" w:hAnsi="Times New Roman" w:cs="Times New Roman"/>
          <w:kern w:val="0"/>
          <w:sz w:val="22"/>
        </w:rPr>
        <w:t>The outline of this guide is as follows</w:t>
      </w:r>
      <w:r w:rsidR="008F0233">
        <w:rPr>
          <w:rFonts w:ascii="Times New Roman" w:hAnsi="Times New Roman" w:cs="Times New Roman" w:hint="eastAsia"/>
          <w:kern w:val="0"/>
          <w:sz w:val="22"/>
        </w:rPr>
        <w:t>:</w:t>
      </w: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Section 2: Installation</w:t>
      </w: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 xml:space="preserve">Section 3: </w:t>
      </w:r>
      <w:r w:rsidRPr="00386AD0">
        <w:rPr>
          <w:rFonts w:ascii="Times New Roman" w:hAnsi="Times New Roman" w:cs="Times New Roman"/>
          <w:color w:val="000000"/>
          <w:sz w:val="22"/>
          <w:shd w:val="clear" w:color="auto" w:fill="FFFFFF"/>
        </w:rPr>
        <w:t>Data Format</w:t>
      </w:r>
    </w:p>
    <w:p w:rsidR="00396EF4" w:rsidRDefault="00396EF4" w:rsidP="00396EF4">
      <w:pPr>
        <w:autoSpaceDE w:val="0"/>
        <w:autoSpaceDN w:val="0"/>
        <w:adjustRightInd w:val="0"/>
        <w:rPr>
          <w:rFonts w:ascii="Times New Roman" w:hAnsi="Times New Roman" w:cs="Times New Roman"/>
          <w:color w:val="000000"/>
          <w:sz w:val="22"/>
          <w:shd w:val="clear" w:color="auto" w:fill="FFFFFF"/>
        </w:rPr>
      </w:pPr>
      <w:r w:rsidRPr="00386AD0">
        <w:rPr>
          <w:rFonts w:ascii="Times New Roman" w:hAnsi="Times New Roman" w:cs="Times New Roman"/>
          <w:kern w:val="0"/>
          <w:sz w:val="22"/>
        </w:rPr>
        <w:t xml:space="preserve">Section 4: </w:t>
      </w:r>
      <w:r>
        <w:rPr>
          <w:rFonts w:ascii="Times New Roman" w:hAnsi="Times New Roman" w:cs="Times New Roman"/>
          <w:color w:val="000000"/>
          <w:sz w:val="22"/>
          <w:shd w:val="clear" w:color="auto" w:fill="FFFFFF"/>
        </w:rPr>
        <w:t xml:space="preserve">Statistical </w:t>
      </w:r>
      <w:r>
        <w:rPr>
          <w:rFonts w:ascii="Times New Roman" w:hAnsi="Times New Roman" w:cs="Times New Roman" w:hint="eastAsia"/>
          <w:color w:val="000000"/>
          <w:sz w:val="22"/>
          <w:shd w:val="clear" w:color="auto" w:fill="FFFFFF"/>
        </w:rPr>
        <w:t>Models</w:t>
      </w:r>
    </w:p>
    <w:p w:rsidR="00396EF4" w:rsidRPr="00386AD0" w:rsidRDefault="00396EF4" w:rsidP="00396EF4">
      <w:pPr>
        <w:autoSpaceDE w:val="0"/>
        <w:autoSpaceDN w:val="0"/>
        <w:adjustRightInd w:val="0"/>
        <w:rPr>
          <w:rFonts w:ascii="Times New Roman" w:hAnsi="Times New Roman" w:cs="Times New Roman"/>
          <w:color w:val="000000"/>
          <w:sz w:val="22"/>
          <w:shd w:val="clear" w:color="auto" w:fill="FFFFFF"/>
        </w:rPr>
      </w:pPr>
      <w:r w:rsidRPr="00386AD0">
        <w:rPr>
          <w:rFonts w:ascii="Times New Roman" w:hAnsi="Times New Roman" w:cs="Times New Roman"/>
          <w:kern w:val="0"/>
          <w:sz w:val="22"/>
        </w:rPr>
        <w:t xml:space="preserve">Section 5: </w:t>
      </w:r>
      <w:r w:rsidRPr="00386AD0">
        <w:rPr>
          <w:rFonts w:ascii="Times New Roman" w:hAnsi="Times New Roman" w:cs="Times New Roman"/>
          <w:color w:val="000000"/>
          <w:sz w:val="22"/>
          <w:shd w:val="clear" w:color="auto" w:fill="FFFFFF"/>
        </w:rPr>
        <w:t>Summary</w:t>
      </w:r>
    </w:p>
    <w:p w:rsidR="00396EF4" w:rsidRPr="00386AD0" w:rsidRDefault="00396EF4" w:rsidP="00396EF4">
      <w:pPr>
        <w:autoSpaceDE w:val="0"/>
        <w:autoSpaceDN w:val="0"/>
        <w:adjustRightInd w:val="0"/>
        <w:rPr>
          <w:rFonts w:ascii="Times New Roman" w:hAnsi="Times New Roman" w:cs="Times New Roman"/>
          <w:color w:val="000000"/>
          <w:sz w:val="22"/>
          <w:shd w:val="clear" w:color="auto" w:fill="FFFFFF"/>
        </w:rPr>
      </w:pPr>
      <w:r w:rsidRPr="00386AD0">
        <w:rPr>
          <w:rFonts w:ascii="Times New Roman" w:hAnsi="Times New Roman" w:cs="Times New Roman"/>
          <w:color w:val="000000"/>
          <w:sz w:val="22"/>
          <w:shd w:val="clear" w:color="auto" w:fill="FFFFFF"/>
        </w:rPr>
        <w:t>Section 6:</w:t>
      </w:r>
      <w:r>
        <w:rPr>
          <w:rFonts w:ascii="Times New Roman" w:hAnsi="Times New Roman" w:cs="Times New Roman" w:hint="eastAsia"/>
          <w:color w:val="000000"/>
          <w:sz w:val="22"/>
          <w:shd w:val="clear" w:color="auto" w:fill="FFFFFF"/>
        </w:rPr>
        <w:t xml:space="preserve"> Plot</w:t>
      </w:r>
      <w:r>
        <w:rPr>
          <w:rFonts w:ascii="Times New Roman" w:hAnsi="Times New Roman" w:cs="Times New Roman"/>
          <w:color w:val="000000"/>
          <w:sz w:val="22"/>
          <w:shd w:val="clear" w:color="auto" w:fill="FFFFFF"/>
        </w:rPr>
        <w:t xml:space="preserve"> </w:t>
      </w:r>
    </w:p>
    <w:p w:rsidR="00396EF4" w:rsidRDefault="00396EF4" w:rsidP="00396EF4">
      <w:pPr>
        <w:autoSpaceDE w:val="0"/>
        <w:autoSpaceDN w:val="0"/>
        <w:adjustRightInd w:val="0"/>
        <w:rPr>
          <w:rFonts w:ascii="Times New Roman" w:hAnsi="Times New Roman" w:cs="Times New Roman"/>
          <w:color w:val="000000"/>
          <w:sz w:val="22"/>
        </w:rPr>
      </w:pPr>
      <w:r w:rsidRPr="00386AD0">
        <w:rPr>
          <w:rFonts w:ascii="Times New Roman" w:hAnsi="Times New Roman" w:cs="Times New Roman"/>
          <w:color w:val="000000"/>
          <w:sz w:val="22"/>
        </w:rPr>
        <w:t>Section</w:t>
      </w:r>
      <w:r w:rsidR="008F0233">
        <w:rPr>
          <w:rFonts w:ascii="Times New Roman" w:hAnsi="Times New Roman" w:cs="Times New Roman" w:hint="eastAsia"/>
          <w:color w:val="000000"/>
          <w:sz w:val="22"/>
        </w:rPr>
        <w:t xml:space="preserve"> </w:t>
      </w:r>
      <w:r w:rsidRPr="00386AD0">
        <w:rPr>
          <w:rFonts w:ascii="Times New Roman" w:hAnsi="Times New Roman" w:cs="Times New Roman"/>
          <w:color w:val="000000"/>
          <w:sz w:val="22"/>
        </w:rPr>
        <w:t xml:space="preserve">7: Parallel </w:t>
      </w:r>
      <w:r w:rsidR="006C116A">
        <w:rPr>
          <w:rFonts w:ascii="Times New Roman" w:hAnsi="Times New Roman" w:cs="Times New Roman" w:hint="eastAsia"/>
          <w:color w:val="000000"/>
          <w:sz w:val="22"/>
        </w:rPr>
        <w:t>Co</w:t>
      </w:r>
      <w:r>
        <w:rPr>
          <w:rFonts w:ascii="Times New Roman" w:hAnsi="Times New Roman" w:cs="Times New Roman" w:hint="eastAsia"/>
          <w:color w:val="000000"/>
          <w:sz w:val="22"/>
        </w:rPr>
        <w:t>mputing</w:t>
      </w:r>
    </w:p>
    <w:p w:rsidR="00396EF4" w:rsidRPr="00386AD0" w:rsidRDefault="00396EF4" w:rsidP="00396EF4">
      <w:pPr>
        <w:autoSpaceDE w:val="0"/>
        <w:autoSpaceDN w:val="0"/>
        <w:adjustRightInd w:val="0"/>
        <w:rPr>
          <w:rFonts w:ascii="Times New Roman" w:hAnsi="Times New Roman" w:cs="Times New Roman"/>
          <w:kern w:val="0"/>
          <w:sz w:val="22"/>
        </w:rPr>
      </w:pP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We refer to Li et al. (2011) and Li et al (2015) for the theoretical foundation of this package. If you benefit</w:t>
      </w:r>
      <w:r>
        <w:rPr>
          <w:rFonts w:ascii="Times New Roman" w:hAnsi="Times New Roman" w:cs="Times New Roman" w:hint="eastAsia"/>
          <w:kern w:val="0"/>
          <w:sz w:val="22"/>
        </w:rPr>
        <w:t xml:space="preserve"> </w:t>
      </w:r>
      <w:r w:rsidRPr="00386AD0">
        <w:rPr>
          <w:rFonts w:ascii="Times New Roman" w:hAnsi="Times New Roman" w:cs="Times New Roman"/>
          <w:kern w:val="0"/>
          <w:sz w:val="22"/>
        </w:rPr>
        <w:t>from</w:t>
      </w:r>
      <w:r>
        <w:rPr>
          <w:rFonts w:ascii="Times New Roman" w:hAnsi="Times New Roman" w:cs="Times New Roman" w:hint="eastAsia"/>
          <w:kern w:val="0"/>
          <w:sz w:val="22"/>
        </w:rPr>
        <w:t xml:space="preserve"> </w:t>
      </w:r>
      <w:r w:rsidRPr="00386AD0">
        <w:rPr>
          <w:rFonts w:ascii="Times New Roman" w:hAnsi="Times New Roman" w:cs="Times New Roman"/>
          <w:kern w:val="0"/>
          <w:sz w:val="22"/>
        </w:rPr>
        <w:t>this software, please cite the following papers in your work:</w:t>
      </w:r>
    </w:p>
    <w:p w:rsidR="00396EF4" w:rsidRPr="00386AD0" w:rsidRDefault="00396EF4" w:rsidP="00396EF4">
      <w:pPr>
        <w:widowControl/>
        <w:jc w:val="left"/>
        <w:rPr>
          <w:rFonts w:ascii="Times New Roman" w:eastAsia="Times New Roman" w:hAnsi="Times New Roman" w:cs="Times New Roman"/>
          <w:kern w:val="0"/>
          <w:sz w:val="22"/>
        </w:rPr>
      </w:pP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1. Li, J., Das, K., Fu, G., Li, R., &amp; Wu, R. (2011). The Bayesian lasso for genome-wide association studies. Bioinformatics, 27(4), 516-523.</w:t>
      </w: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2. Li. J., Wang, Z., Li, R., Wu, R.(2015).</w:t>
      </w:r>
      <w:r>
        <w:rPr>
          <w:rFonts w:ascii="Times New Roman" w:hAnsi="Times New Roman" w:cs="Times New Roman" w:hint="eastAsia"/>
          <w:kern w:val="0"/>
          <w:sz w:val="22"/>
        </w:rPr>
        <w:t xml:space="preserve"> </w:t>
      </w:r>
      <w:r w:rsidRPr="00386AD0">
        <w:rPr>
          <w:rFonts w:ascii="Times New Roman" w:hAnsi="Times New Roman" w:cs="Times New Roman"/>
          <w:kern w:val="0"/>
          <w:sz w:val="22"/>
        </w:rPr>
        <w:t>Bayesian Group Lasso for nonparametric varying-coefficient models with application to functional genome-wide association studies. The Annals of Applied Statistics. 9(1).</w:t>
      </w:r>
    </w:p>
    <w:p w:rsidR="00396EF4" w:rsidRPr="00386AD0" w:rsidRDefault="00396EF4" w:rsidP="00396EF4">
      <w:pPr>
        <w:pStyle w:val="1"/>
      </w:pPr>
      <w:r w:rsidRPr="00386AD0">
        <w:t>2. Installation</w:t>
      </w: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 xml:space="preserve">The </w:t>
      </w:r>
      <w:r>
        <w:rPr>
          <w:rFonts w:ascii="Times New Roman" w:hAnsi="Times New Roman" w:cs="Times New Roman"/>
          <w:kern w:val="0"/>
          <w:sz w:val="22"/>
        </w:rPr>
        <w:t>GWAS L</w:t>
      </w:r>
      <w:r w:rsidRPr="00386AD0">
        <w:rPr>
          <w:rFonts w:ascii="Times New Roman" w:hAnsi="Times New Roman" w:cs="Times New Roman"/>
          <w:kern w:val="0"/>
          <w:sz w:val="22"/>
        </w:rPr>
        <w:t>asso</w:t>
      </w:r>
      <w:r>
        <w:rPr>
          <w:rFonts w:ascii="Times New Roman" w:hAnsi="Times New Roman" w:cs="Times New Roman" w:hint="eastAsia"/>
          <w:kern w:val="0"/>
          <w:sz w:val="22"/>
        </w:rPr>
        <w:t xml:space="preserve"> </w:t>
      </w:r>
      <w:r w:rsidRPr="00386AD0">
        <w:rPr>
          <w:rFonts w:ascii="Times New Roman" w:hAnsi="Times New Roman" w:cs="Times New Roman"/>
          <w:kern w:val="0"/>
          <w:sz w:val="22"/>
        </w:rPr>
        <w:t xml:space="preserve">package depends on the </w:t>
      </w:r>
      <w:r w:rsidRPr="00386AD0">
        <w:rPr>
          <w:rFonts w:ascii="Times New Roman" w:hAnsi="Times New Roman" w:cs="Times New Roman"/>
          <w:b/>
          <w:i/>
          <w:color w:val="000000"/>
          <w:sz w:val="22"/>
          <w:shd w:val="clear" w:color="auto" w:fill="FFFFFF"/>
        </w:rPr>
        <w:t>snpStats</w:t>
      </w:r>
      <w:r w:rsidRPr="00386AD0">
        <w:rPr>
          <w:rFonts w:ascii="Times New Roman" w:hAnsi="Times New Roman" w:cs="Times New Roman"/>
          <w:kern w:val="0"/>
          <w:sz w:val="22"/>
        </w:rPr>
        <w:t xml:space="preserve">, </w:t>
      </w:r>
      <w:r w:rsidRPr="00B440ED">
        <w:rPr>
          <w:rFonts w:ascii="Times New Roman" w:hAnsi="Times New Roman" w:cs="Times New Roman"/>
          <w:b/>
          <w:i/>
          <w:kern w:val="0"/>
          <w:sz w:val="22"/>
        </w:rPr>
        <w:t>nlme</w:t>
      </w:r>
      <w:r>
        <w:rPr>
          <w:rFonts w:ascii="Times New Roman" w:hAnsi="Times New Roman" w:cs="Times New Roman"/>
          <w:kern w:val="0"/>
          <w:sz w:val="22"/>
        </w:rPr>
        <w:t xml:space="preserve"> and</w:t>
      </w:r>
      <w:r>
        <w:rPr>
          <w:rFonts w:ascii="Times New Roman" w:hAnsi="Times New Roman" w:cs="Times New Roman" w:hint="eastAsia"/>
          <w:kern w:val="0"/>
          <w:sz w:val="22"/>
        </w:rPr>
        <w:t xml:space="preserve"> </w:t>
      </w:r>
      <w:r w:rsidRPr="00386AD0">
        <w:rPr>
          <w:rFonts w:ascii="Times New Roman" w:hAnsi="Times New Roman" w:cs="Times New Roman"/>
          <w:b/>
          <w:i/>
          <w:color w:val="000000"/>
          <w:sz w:val="22"/>
          <w:shd w:val="clear" w:color="auto" w:fill="FFFFFF"/>
        </w:rPr>
        <w:t>snowfall</w:t>
      </w:r>
      <w:r>
        <w:rPr>
          <w:rFonts w:ascii="Times New Roman" w:hAnsi="Times New Roman" w:cs="Times New Roman" w:hint="eastAsia"/>
          <w:b/>
          <w:i/>
          <w:color w:val="000000"/>
          <w:sz w:val="22"/>
          <w:shd w:val="clear" w:color="auto" w:fill="FFFFFF"/>
        </w:rPr>
        <w:t xml:space="preserve"> </w:t>
      </w:r>
      <w:r w:rsidRPr="00386AD0">
        <w:rPr>
          <w:rFonts w:ascii="Times New Roman" w:hAnsi="Times New Roman" w:cs="Times New Roman"/>
          <w:kern w:val="0"/>
          <w:sz w:val="22"/>
        </w:rPr>
        <w:t>package</w:t>
      </w:r>
      <w:r w:rsidR="00FA1E2A">
        <w:rPr>
          <w:rFonts w:ascii="Times New Roman" w:hAnsi="Times New Roman" w:cs="Times New Roman" w:hint="eastAsia"/>
          <w:kern w:val="0"/>
          <w:sz w:val="22"/>
        </w:rPr>
        <w:t xml:space="preserve"> </w:t>
      </w:r>
      <w:r w:rsidRPr="00386AD0">
        <w:rPr>
          <w:rFonts w:ascii="Times New Roman" w:hAnsi="Times New Roman" w:cs="Times New Roman"/>
          <w:kern w:val="0"/>
          <w:sz w:val="22"/>
        </w:rPr>
        <w:t>(</w:t>
      </w:r>
      <w:r>
        <w:rPr>
          <w:rFonts w:ascii="Times New Roman" w:hAnsi="Times New Roman" w:cs="Times New Roman" w:hint="eastAsia"/>
          <w:kern w:val="0"/>
          <w:sz w:val="22"/>
        </w:rPr>
        <w:t>specifically,</w:t>
      </w:r>
      <w:ins w:id="2" w:author="Jiahan Li" w:date="2015-03-21T19:10:00Z">
        <w:r>
          <w:rPr>
            <w:rFonts w:ascii="Times New Roman" w:hAnsi="Times New Roman" w:cs="Times New Roman"/>
            <w:kern w:val="0"/>
            <w:sz w:val="22"/>
          </w:rPr>
          <w:t xml:space="preserve"> </w:t>
        </w:r>
      </w:ins>
      <w:r w:rsidRPr="00386AD0">
        <w:rPr>
          <w:rFonts w:ascii="Times New Roman" w:hAnsi="Times New Roman" w:cs="Times New Roman"/>
          <w:color w:val="000000"/>
          <w:sz w:val="22"/>
          <w:shd w:val="clear" w:color="auto" w:fill="FFFFFF"/>
        </w:rPr>
        <w:t xml:space="preserve">the </w:t>
      </w:r>
      <w:r w:rsidRPr="00386AD0">
        <w:rPr>
          <w:rFonts w:ascii="Times New Roman" w:hAnsi="Times New Roman" w:cs="Times New Roman"/>
          <w:b/>
          <w:i/>
          <w:color w:val="000000"/>
          <w:sz w:val="22"/>
          <w:shd w:val="clear" w:color="auto" w:fill="FFFFFF"/>
        </w:rPr>
        <w:t>snpStat</w:t>
      </w:r>
      <w:r>
        <w:rPr>
          <w:rFonts w:ascii="Times New Roman" w:hAnsi="Times New Roman" w:cs="Times New Roman"/>
          <w:b/>
          <w:i/>
          <w:color w:val="000000"/>
          <w:sz w:val="22"/>
          <w:shd w:val="clear" w:color="auto" w:fill="FFFFFF"/>
        </w:rPr>
        <w:t>s</w:t>
      </w:r>
      <w:r>
        <w:rPr>
          <w:rFonts w:ascii="Times New Roman" w:hAnsi="Times New Roman" w:cs="Times New Roman" w:hint="eastAsia"/>
          <w:b/>
          <w:i/>
          <w:color w:val="000000"/>
          <w:sz w:val="22"/>
          <w:shd w:val="clear" w:color="auto" w:fill="FFFFFF"/>
        </w:rPr>
        <w:t xml:space="preserve"> </w:t>
      </w:r>
      <w:r w:rsidRPr="00386AD0">
        <w:rPr>
          <w:rFonts w:ascii="Times New Roman" w:hAnsi="Times New Roman" w:cs="Times New Roman"/>
          <w:color w:val="000000"/>
          <w:sz w:val="22"/>
          <w:shd w:val="clear" w:color="auto" w:fill="FFFFFF"/>
        </w:rPr>
        <w:t xml:space="preserve">and </w:t>
      </w:r>
      <w:r w:rsidRPr="00305E1D">
        <w:rPr>
          <w:rFonts w:ascii="Times New Roman" w:hAnsi="Times New Roman" w:cs="Times New Roman"/>
          <w:b/>
          <w:i/>
          <w:color w:val="000000"/>
          <w:sz w:val="22"/>
          <w:shd w:val="clear" w:color="auto" w:fill="FFFFFF"/>
        </w:rPr>
        <w:t>nlme</w:t>
      </w:r>
      <w:r>
        <w:rPr>
          <w:rFonts w:ascii="Times New Roman" w:hAnsi="Times New Roman" w:cs="Times New Roman" w:hint="eastAsia"/>
          <w:b/>
          <w:i/>
          <w:color w:val="000000"/>
          <w:sz w:val="22"/>
          <w:shd w:val="clear" w:color="auto" w:fill="FFFFFF"/>
        </w:rPr>
        <w:t xml:space="preserve"> </w:t>
      </w:r>
      <w:r w:rsidRPr="00386AD0">
        <w:rPr>
          <w:rFonts w:ascii="Times New Roman" w:hAnsi="Times New Roman" w:cs="Times New Roman"/>
          <w:color w:val="000000"/>
          <w:sz w:val="22"/>
          <w:shd w:val="clear" w:color="auto" w:fill="FFFFFF"/>
        </w:rPr>
        <w:t>package are</w:t>
      </w:r>
      <w:r>
        <w:rPr>
          <w:rFonts w:ascii="Times New Roman" w:hAnsi="Times New Roman" w:cs="Times New Roman" w:hint="eastAsia"/>
          <w:color w:val="000000"/>
          <w:sz w:val="22"/>
          <w:shd w:val="clear" w:color="auto" w:fill="FFFFFF"/>
        </w:rPr>
        <w:t xml:space="preserve"> </w:t>
      </w:r>
      <w:r>
        <w:rPr>
          <w:rFonts w:ascii="Times New Roman" w:hAnsi="Times New Roman" w:cs="Times New Roman"/>
          <w:color w:val="000000"/>
          <w:sz w:val="22"/>
          <w:shd w:val="clear" w:color="auto" w:fill="FFFFFF"/>
        </w:rPr>
        <w:t>required</w:t>
      </w:r>
      <w:r w:rsidRPr="00386AD0">
        <w:rPr>
          <w:rFonts w:ascii="Times New Roman" w:hAnsi="Times New Roman" w:cs="Times New Roman"/>
          <w:color w:val="000000"/>
          <w:sz w:val="22"/>
          <w:shd w:val="clear" w:color="auto" w:fill="FFFFFF"/>
        </w:rPr>
        <w:t xml:space="preserve">, but the </w:t>
      </w:r>
      <w:r w:rsidRPr="00EA68D2">
        <w:rPr>
          <w:rFonts w:ascii="Times New Roman" w:hAnsi="Times New Roman" w:cs="Times New Roman"/>
          <w:b/>
          <w:i/>
          <w:color w:val="000000"/>
          <w:sz w:val="22"/>
          <w:shd w:val="clear" w:color="auto" w:fill="FFFFFF"/>
        </w:rPr>
        <w:t>snowfall</w:t>
      </w:r>
      <w:r w:rsidRPr="00386AD0">
        <w:rPr>
          <w:rFonts w:ascii="Times New Roman" w:hAnsi="Times New Roman" w:cs="Times New Roman"/>
          <w:color w:val="000000"/>
          <w:sz w:val="22"/>
          <w:shd w:val="clear" w:color="auto" w:fill="FFFFFF"/>
        </w:rPr>
        <w:t xml:space="preserve"> package is </w:t>
      </w:r>
      <w:r>
        <w:rPr>
          <w:rFonts w:ascii="Times New Roman" w:hAnsi="Times New Roman" w:cs="Times New Roman" w:hint="eastAsia"/>
          <w:color w:val="000000"/>
          <w:sz w:val="22"/>
          <w:shd w:val="clear" w:color="auto" w:fill="FFFFFF"/>
        </w:rPr>
        <w:t>included</w:t>
      </w:r>
      <w:ins w:id="3" w:author="Jiahan Li" w:date="2015-03-21T19:11:00Z">
        <w:r>
          <w:rPr>
            <w:rFonts w:ascii="Times New Roman" w:hAnsi="Times New Roman" w:cs="Times New Roman"/>
            <w:color w:val="000000"/>
            <w:sz w:val="22"/>
            <w:shd w:val="clear" w:color="auto" w:fill="FFFFFF"/>
          </w:rPr>
          <w:t xml:space="preserve"> </w:t>
        </w:r>
      </w:ins>
      <w:r>
        <w:rPr>
          <w:rFonts w:ascii="Times New Roman" w:hAnsi="Times New Roman" w:cs="Times New Roman"/>
          <w:color w:val="000000"/>
          <w:sz w:val="22"/>
          <w:shd w:val="clear" w:color="auto" w:fill="FFFFFF"/>
        </w:rPr>
        <w:t>for parallel computation and is optional</w:t>
      </w:r>
      <w:r w:rsidRPr="00386AD0">
        <w:rPr>
          <w:rFonts w:ascii="Times New Roman" w:hAnsi="Times New Roman" w:cs="Times New Roman"/>
          <w:color w:val="000000"/>
          <w:sz w:val="22"/>
          <w:shd w:val="clear" w:color="auto" w:fill="FFFFFF"/>
        </w:rPr>
        <w:t xml:space="preserve">), </w:t>
      </w:r>
      <w:r w:rsidRPr="00386AD0">
        <w:rPr>
          <w:rFonts w:ascii="Times New Roman" w:hAnsi="Times New Roman" w:cs="Times New Roman"/>
          <w:kern w:val="0"/>
          <w:sz w:val="22"/>
        </w:rPr>
        <w:t>so these packages should be installed firstly. To install</w:t>
      </w:r>
      <w:r>
        <w:rPr>
          <w:rFonts w:ascii="Times New Roman" w:hAnsi="Times New Roman" w:cs="Times New Roman" w:hint="eastAsia"/>
          <w:kern w:val="0"/>
          <w:sz w:val="22"/>
        </w:rPr>
        <w:t xml:space="preserve"> </w:t>
      </w:r>
      <w:r>
        <w:rPr>
          <w:rFonts w:ascii="Times New Roman" w:hAnsi="Times New Roman" w:cs="Times New Roman"/>
          <w:kern w:val="0"/>
          <w:sz w:val="22"/>
        </w:rPr>
        <w:t>GWAS La</w:t>
      </w:r>
      <w:r w:rsidRPr="00386AD0">
        <w:rPr>
          <w:rFonts w:ascii="Times New Roman" w:hAnsi="Times New Roman" w:cs="Times New Roman"/>
          <w:kern w:val="0"/>
          <w:sz w:val="22"/>
        </w:rPr>
        <w:t>sso, download</w:t>
      </w:r>
      <w:r>
        <w:rPr>
          <w:rFonts w:ascii="Times New Roman" w:hAnsi="Times New Roman" w:cs="Times New Roman" w:hint="eastAsia"/>
          <w:kern w:val="0"/>
          <w:sz w:val="22"/>
        </w:rPr>
        <w:t xml:space="preserve"> </w:t>
      </w:r>
      <w:r w:rsidRPr="00386AD0">
        <w:rPr>
          <w:rFonts w:ascii="Times New Roman" w:hAnsi="Times New Roman" w:cs="Times New Roman"/>
          <w:kern w:val="0"/>
          <w:sz w:val="22"/>
        </w:rPr>
        <w:t xml:space="preserve">the package file and type the appropriate command in Linux command window or R console window. </w:t>
      </w:r>
    </w:p>
    <w:p w:rsidR="00396EF4" w:rsidRPr="00386AD0" w:rsidRDefault="00396EF4" w:rsidP="00396EF4">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1) </w:t>
      </w:r>
      <w:r w:rsidRPr="00386AD0">
        <w:rPr>
          <w:rFonts w:ascii="Times New Roman" w:hAnsi="Times New Roman" w:cs="Times New Roman"/>
          <w:kern w:val="0"/>
          <w:sz w:val="22"/>
        </w:rPr>
        <w:t>For Linux command Window</w:t>
      </w:r>
    </w:p>
    <w:p w:rsidR="00396EF4" w:rsidRPr="00AD3BC0"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Pr>
          <w:rFonts w:ascii="Times New Roman" w:hAnsi="Times New Roman" w:cs="Times New Roman"/>
          <w:i/>
          <w:iCs/>
          <w:kern w:val="0"/>
          <w:sz w:val="18"/>
          <w:szCs w:val="18"/>
        </w:rPr>
        <w:t>$</w:t>
      </w:r>
      <w:r w:rsidRPr="00AD3BC0">
        <w:rPr>
          <w:rFonts w:ascii="Times New Roman" w:hAnsi="Times New Roman" w:cs="Times New Roman"/>
          <w:i/>
          <w:iCs/>
          <w:kern w:val="0"/>
          <w:sz w:val="18"/>
          <w:szCs w:val="18"/>
        </w:rPr>
        <w:t xml:space="preserve"> R CMD INSTALL gwas.lasso_0.20.tar.gz</w:t>
      </w:r>
    </w:p>
    <w:p w:rsidR="00396EF4" w:rsidRPr="00386AD0" w:rsidRDefault="00396EF4" w:rsidP="00396EF4">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2) </w:t>
      </w:r>
      <w:r w:rsidRPr="00386AD0">
        <w:rPr>
          <w:rFonts w:ascii="Times New Roman" w:hAnsi="Times New Roman" w:cs="Times New Roman"/>
          <w:kern w:val="0"/>
          <w:sz w:val="22"/>
        </w:rPr>
        <w:t>For R console window</w:t>
      </w:r>
    </w:p>
    <w:p w:rsidR="00396EF4" w:rsidRPr="00AD3BC0"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AD3BC0">
        <w:rPr>
          <w:rFonts w:ascii="Times New Roman" w:hAnsi="Times New Roman" w:cs="Times New Roman"/>
          <w:i/>
          <w:iCs/>
          <w:kern w:val="0"/>
          <w:sz w:val="18"/>
          <w:szCs w:val="18"/>
        </w:rPr>
        <w:lastRenderedPageBreak/>
        <w:t>&gt;install.packages(“gwas.lasso_0.20.tar.gz”)</w:t>
      </w: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Before the package is</w:t>
      </w:r>
      <w:r>
        <w:rPr>
          <w:rFonts w:ascii="Times New Roman" w:hAnsi="Times New Roman" w:cs="Times New Roman" w:hint="eastAsia"/>
          <w:kern w:val="0"/>
          <w:sz w:val="22"/>
        </w:rPr>
        <w:t xml:space="preserve"> </w:t>
      </w:r>
      <w:r w:rsidRPr="00386AD0">
        <w:rPr>
          <w:rFonts w:ascii="Times New Roman" w:hAnsi="Times New Roman" w:cs="Times New Roman"/>
          <w:kern w:val="0"/>
          <w:sz w:val="22"/>
        </w:rPr>
        <w:t>used in R, the package importation is necessary by the following R command:</w:t>
      </w:r>
    </w:p>
    <w:p w:rsidR="00396EF4" w:rsidRPr="00AD3BC0"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AD3BC0">
        <w:rPr>
          <w:rFonts w:ascii="Times New Roman" w:hAnsi="Times New Roman" w:cs="Times New Roman"/>
          <w:i/>
          <w:iCs/>
          <w:kern w:val="0"/>
          <w:sz w:val="18"/>
          <w:szCs w:val="18"/>
        </w:rPr>
        <w:t>&gt;library(gwas.lasso)</w:t>
      </w:r>
    </w:p>
    <w:p w:rsidR="00396EF4" w:rsidRPr="00386AD0" w:rsidRDefault="00396EF4" w:rsidP="00396EF4">
      <w:pPr>
        <w:autoSpaceDE w:val="0"/>
        <w:autoSpaceDN w:val="0"/>
        <w:adjustRightInd w:val="0"/>
        <w:rPr>
          <w:rFonts w:ascii="Times New Roman" w:hAnsi="Times New Roman" w:cs="Times New Roman"/>
          <w:i/>
          <w:iCs/>
          <w:kern w:val="0"/>
          <w:sz w:val="22"/>
        </w:rPr>
      </w:pPr>
    </w:p>
    <w:p w:rsidR="00396EF4" w:rsidRPr="00386AD0" w:rsidRDefault="00396EF4" w:rsidP="00396EF4">
      <w:pPr>
        <w:pStyle w:val="1"/>
      </w:pPr>
      <w:r w:rsidRPr="00386AD0">
        <w:t>3. Data format</w:t>
      </w:r>
    </w:p>
    <w:p w:rsidR="00396EF4" w:rsidRPr="00386AD0" w:rsidRDefault="00396EF4" w:rsidP="00396EF4">
      <w:pPr>
        <w:autoSpaceDE w:val="0"/>
        <w:autoSpaceDN w:val="0"/>
        <w:adjustRightInd w:val="0"/>
        <w:rPr>
          <w:rFonts w:ascii="Times New Roman" w:hAnsi="Times New Roman" w:cs="Times New Roman"/>
          <w:kern w:val="0"/>
          <w:sz w:val="22"/>
        </w:rPr>
      </w:pPr>
      <w:r w:rsidRPr="00386AD0">
        <w:rPr>
          <w:rFonts w:ascii="Times New Roman" w:hAnsi="Times New Roman" w:cs="Times New Roman"/>
          <w:kern w:val="0"/>
          <w:sz w:val="22"/>
        </w:rPr>
        <w:t xml:space="preserve">The </w:t>
      </w:r>
      <w:r>
        <w:rPr>
          <w:rFonts w:ascii="Times New Roman" w:hAnsi="Times New Roman" w:cs="Times New Roman"/>
          <w:kern w:val="0"/>
          <w:sz w:val="22"/>
        </w:rPr>
        <w:t>GWAS L</w:t>
      </w:r>
      <w:r w:rsidRPr="00386AD0">
        <w:rPr>
          <w:rFonts w:ascii="Times New Roman" w:hAnsi="Times New Roman" w:cs="Times New Roman"/>
          <w:kern w:val="0"/>
          <w:sz w:val="22"/>
        </w:rPr>
        <w:t>asso package can detect the joint effects of multiple significant SNPs through</w:t>
      </w:r>
      <w:r>
        <w:rPr>
          <w:rFonts w:ascii="Times New Roman" w:hAnsi="Times New Roman" w:cs="Times New Roman" w:hint="eastAsia"/>
          <w:kern w:val="0"/>
          <w:sz w:val="22"/>
        </w:rPr>
        <w:t xml:space="preserve"> </w:t>
      </w:r>
      <w:r w:rsidRPr="00386AD0">
        <w:rPr>
          <w:rFonts w:ascii="Times New Roman" w:hAnsi="Times New Roman" w:cs="Times New Roman"/>
          <w:kern w:val="0"/>
          <w:sz w:val="22"/>
        </w:rPr>
        <w:t xml:space="preserve">the analysis of the data files </w:t>
      </w:r>
      <w:r>
        <w:rPr>
          <w:rFonts w:ascii="Times New Roman" w:hAnsi="Times New Roman" w:cs="Times New Roman" w:hint="eastAsia"/>
          <w:kern w:val="0"/>
          <w:sz w:val="22"/>
        </w:rPr>
        <w:t xml:space="preserve">with </w:t>
      </w:r>
      <w:r w:rsidRPr="00386AD0">
        <w:rPr>
          <w:rFonts w:ascii="Times New Roman" w:hAnsi="Times New Roman" w:cs="Times New Roman"/>
          <w:kern w:val="0"/>
          <w:sz w:val="22"/>
        </w:rPr>
        <w:t>appropriately formatted genotype and phenotype information. There are two genotyp</w:t>
      </w:r>
      <w:r>
        <w:rPr>
          <w:rFonts w:ascii="Times New Roman" w:hAnsi="Times New Roman" w:cs="Times New Roman"/>
          <w:kern w:val="0"/>
          <w:sz w:val="22"/>
        </w:rPr>
        <w:t>ic</w:t>
      </w:r>
      <w:r w:rsidR="00DE7031">
        <w:rPr>
          <w:rFonts w:ascii="Times New Roman" w:hAnsi="Times New Roman" w:cs="Times New Roman" w:hint="eastAsia"/>
          <w:kern w:val="0"/>
          <w:sz w:val="22"/>
        </w:rPr>
        <w:t xml:space="preserve"> </w:t>
      </w:r>
      <w:r w:rsidRPr="00386AD0">
        <w:rPr>
          <w:rFonts w:ascii="Times New Roman" w:hAnsi="Times New Roman" w:cs="Times New Roman"/>
          <w:kern w:val="0"/>
          <w:sz w:val="22"/>
        </w:rPr>
        <w:t>data formats</w:t>
      </w:r>
      <w:r>
        <w:rPr>
          <w:rFonts w:ascii="Times New Roman" w:hAnsi="Times New Roman" w:cs="Times New Roman" w:hint="eastAsia"/>
          <w:kern w:val="0"/>
          <w:sz w:val="22"/>
        </w:rPr>
        <w:t xml:space="preserve"> </w:t>
      </w:r>
      <w:r w:rsidRPr="00386AD0">
        <w:rPr>
          <w:rFonts w:ascii="Times New Roman" w:hAnsi="Times New Roman" w:cs="Times New Roman"/>
          <w:kern w:val="0"/>
          <w:sz w:val="22"/>
        </w:rPr>
        <w:t>and two phenotypic data formats</w:t>
      </w:r>
      <w:r>
        <w:rPr>
          <w:rFonts w:ascii="Times New Roman" w:hAnsi="Times New Roman" w:cs="Times New Roman"/>
          <w:kern w:val="0"/>
          <w:sz w:val="22"/>
        </w:rPr>
        <w:t xml:space="preserve"> used in this </w:t>
      </w:r>
      <w:r w:rsidRPr="00386AD0">
        <w:rPr>
          <w:rFonts w:ascii="Times New Roman" w:hAnsi="Times New Roman" w:cs="Times New Roman"/>
          <w:kern w:val="0"/>
          <w:sz w:val="22"/>
        </w:rPr>
        <w:t xml:space="preserve">package. </w:t>
      </w:r>
    </w:p>
    <w:p w:rsidR="00396EF4" w:rsidRPr="000F5708" w:rsidRDefault="00396EF4" w:rsidP="00396EF4">
      <w:pPr>
        <w:pStyle w:val="2"/>
      </w:pPr>
      <w:r w:rsidRPr="000F5708">
        <w:t>3.1. Phenotyp</w:t>
      </w:r>
      <w:r>
        <w:t xml:space="preserve">ic </w:t>
      </w:r>
      <w:r w:rsidRPr="000F5708">
        <w:t>data</w:t>
      </w:r>
    </w:p>
    <w:p w:rsidR="00396EF4" w:rsidRPr="00386AD0" w:rsidRDefault="00396EF4" w:rsidP="00396EF4">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For two statistical models, the phenotypic data </w:t>
      </w:r>
      <w:r>
        <w:rPr>
          <w:rFonts w:ascii="Times New Roman" w:hAnsi="Times New Roman" w:cs="Times New Roman" w:hint="eastAsia"/>
          <w:kern w:val="0"/>
          <w:sz w:val="22"/>
        </w:rPr>
        <w:t>take</w:t>
      </w:r>
      <w:ins w:id="4" w:author="Jiahan Li" w:date="2015-03-21T20:24:00Z">
        <w:r>
          <w:rPr>
            <w:rFonts w:ascii="Times New Roman" w:hAnsi="Times New Roman" w:cs="Times New Roman"/>
            <w:kern w:val="0"/>
            <w:sz w:val="22"/>
          </w:rPr>
          <w:t xml:space="preserve"> </w:t>
        </w:r>
      </w:ins>
      <w:r>
        <w:rPr>
          <w:rFonts w:ascii="Times New Roman" w:hAnsi="Times New Roman" w:cs="Times New Roman"/>
          <w:kern w:val="0"/>
          <w:sz w:val="22"/>
        </w:rPr>
        <w:t xml:space="preserve">the </w:t>
      </w:r>
      <w:r w:rsidRPr="00386AD0">
        <w:rPr>
          <w:rFonts w:ascii="Times New Roman" w:hAnsi="Times New Roman" w:cs="Times New Roman"/>
          <w:kern w:val="0"/>
          <w:sz w:val="22"/>
        </w:rPr>
        <w:t>CSV (Comma-separated values) file</w:t>
      </w:r>
      <w:r>
        <w:rPr>
          <w:rFonts w:ascii="Times New Roman" w:hAnsi="Times New Roman" w:cs="Times New Roman"/>
          <w:kern w:val="0"/>
          <w:sz w:val="22"/>
        </w:rPr>
        <w:t xml:space="preserve"> containing </w:t>
      </w:r>
      <w:r w:rsidRPr="00386AD0">
        <w:rPr>
          <w:rFonts w:ascii="Times New Roman" w:hAnsi="Times New Roman" w:cs="Times New Roman"/>
          <w:kern w:val="0"/>
          <w:sz w:val="22"/>
        </w:rPr>
        <w:t xml:space="preserve">individual </w:t>
      </w:r>
      <w:r>
        <w:rPr>
          <w:rFonts w:ascii="Times New Roman" w:hAnsi="Times New Roman" w:cs="Times New Roman" w:hint="eastAsia"/>
          <w:kern w:val="0"/>
          <w:sz w:val="22"/>
        </w:rPr>
        <w:t>identification numbers</w:t>
      </w:r>
      <w:r w:rsidRPr="00386AD0">
        <w:rPr>
          <w:rFonts w:ascii="Times New Roman" w:hAnsi="Times New Roman" w:cs="Times New Roman"/>
          <w:kern w:val="0"/>
          <w:sz w:val="22"/>
        </w:rPr>
        <w:t>, covariates</w:t>
      </w:r>
      <w:r>
        <w:rPr>
          <w:rFonts w:ascii="Times New Roman" w:hAnsi="Times New Roman" w:cs="Times New Roman" w:hint="eastAsia"/>
          <w:kern w:val="0"/>
          <w:sz w:val="22"/>
        </w:rPr>
        <w:t xml:space="preserve"> as well as </w:t>
      </w:r>
      <w:r w:rsidRPr="00386AD0">
        <w:rPr>
          <w:rFonts w:ascii="Times New Roman" w:hAnsi="Times New Roman" w:cs="Times New Roman"/>
          <w:kern w:val="0"/>
          <w:sz w:val="22"/>
        </w:rPr>
        <w:t>response values.</w:t>
      </w:r>
    </w:p>
    <w:p w:rsidR="00396EF4" w:rsidRPr="00F50861" w:rsidRDefault="00396EF4" w:rsidP="00396EF4">
      <w:pPr>
        <w:autoSpaceDE w:val="0"/>
        <w:autoSpaceDN w:val="0"/>
        <w:adjustRightInd w:val="0"/>
        <w:rPr>
          <w:rFonts w:ascii="Times New Roman" w:hAnsi="Times New Roman" w:cs="Times New Roman"/>
          <w:b/>
          <w:kern w:val="0"/>
          <w:sz w:val="22"/>
        </w:rPr>
      </w:pPr>
    </w:p>
    <w:p w:rsidR="00396EF4" w:rsidRPr="00386AD0" w:rsidRDefault="00396EF4" w:rsidP="00396EF4">
      <w:pPr>
        <w:autoSpaceDE w:val="0"/>
        <w:autoSpaceDN w:val="0"/>
        <w:adjustRightInd w:val="0"/>
        <w:rPr>
          <w:rFonts w:ascii="Times New Roman" w:hAnsi="Times New Roman" w:cs="Times New Roman"/>
          <w:b/>
          <w:kern w:val="0"/>
          <w:sz w:val="22"/>
        </w:rPr>
      </w:pPr>
      <w:r w:rsidRPr="00386AD0">
        <w:rPr>
          <w:rFonts w:ascii="Times New Roman" w:hAnsi="Times New Roman" w:cs="Times New Roman"/>
          <w:b/>
          <w:kern w:val="0"/>
          <w:sz w:val="22"/>
        </w:rPr>
        <w:t>3.1.1. One single measure for the BLS model</w:t>
      </w:r>
    </w:p>
    <w:p w:rsidR="00396EF4" w:rsidRPr="00386AD0" w:rsidRDefault="00396EF4" w:rsidP="00396EF4">
      <w:pPr>
        <w:autoSpaceDE w:val="0"/>
        <w:autoSpaceDN w:val="0"/>
        <w:adjustRightInd w:val="0"/>
        <w:rPr>
          <w:rFonts w:ascii="Times New Roman" w:hAnsi="Times New Roman" w:cs="Times New Roman"/>
          <w:kern w:val="0"/>
          <w:sz w:val="22"/>
        </w:rPr>
      </w:pPr>
      <w:r>
        <w:rPr>
          <w:rFonts w:ascii="Times New Roman" w:hAnsi="Times New Roman" w:cs="Times New Roman" w:hint="eastAsia"/>
          <w:kern w:val="0"/>
          <w:sz w:val="22"/>
        </w:rPr>
        <w:t xml:space="preserve">The </w:t>
      </w:r>
      <w:r w:rsidRPr="00386AD0">
        <w:rPr>
          <w:rFonts w:ascii="Times New Roman" w:hAnsi="Times New Roman" w:cs="Times New Roman"/>
          <w:kern w:val="0"/>
          <w:sz w:val="22"/>
        </w:rPr>
        <w:t xml:space="preserve">example </w:t>
      </w:r>
      <w:r>
        <w:rPr>
          <w:rFonts w:ascii="Times New Roman" w:hAnsi="Times New Roman" w:cs="Times New Roman" w:hint="eastAsia"/>
          <w:kern w:val="0"/>
          <w:sz w:val="22"/>
        </w:rPr>
        <w:t xml:space="preserve">below </w:t>
      </w:r>
      <w:r w:rsidRPr="00386AD0">
        <w:rPr>
          <w:rFonts w:ascii="Times New Roman" w:hAnsi="Times New Roman" w:cs="Times New Roman"/>
          <w:kern w:val="0"/>
          <w:sz w:val="22"/>
        </w:rPr>
        <w:t>demonstrates a phenotype file contains ID</w:t>
      </w:r>
      <w:r>
        <w:rPr>
          <w:rFonts w:ascii="Times New Roman" w:hAnsi="Times New Roman" w:cs="Times New Roman" w:hint="eastAsia"/>
          <w:kern w:val="0"/>
          <w:sz w:val="22"/>
        </w:rPr>
        <w:t>,</w:t>
      </w:r>
      <w:r w:rsidRPr="00386AD0">
        <w:rPr>
          <w:rFonts w:ascii="Times New Roman" w:hAnsi="Times New Roman" w:cs="Times New Roman"/>
          <w:kern w:val="0"/>
          <w:sz w:val="22"/>
        </w:rPr>
        <w:t xml:space="preserve"> two covariates (X_1, X_2) and one </w:t>
      </w:r>
      <w:r>
        <w:rPr>
          <w:rFonts w:ascii="Times New Roman" w:hAnsi="Times New Roman" w:cs="Times New Roman" w:hint="eastAsia"/>
          <w:kern w:val="0"/>
          <w:sz w:val="22"/>
        </w:rPr>
        <w:t xml:space="preserve">phenotype value measured at a single time point. </w:t>
      </w:r>
      <w:r w:rsidRPr="00386AD0">
        <w:rPr>
          <w:rFonts w:ascii="Times New Roman" w:hAnsi="Times New Roman" w:cs="Times New Roman"/>
          <w:kern w:val="0"/>
          <w:sz w:val="22"/>
        </w:rPr>
        <w:t>(Y).</w:t>
      </w:r>
    </w:p>
    <w:p w:rsidR="00396EF4" w:rsidRPr="00386AD0" w:rsidRDefault="00396EF4" w:rsidP="00396EF4">
      <w:pPr>
        <w:autoSpaceDE w:val="0"/>
        <w:autoSpaceDN w:val="0"/>
        <w:adjustRightInd w:val="0"/>
        <w:rPr>
          <w:rFonts w:ascii="Times New Roman" w:hAnsi="Times New Roman" w:cs="Times New Roman"/>
          <w:b/>
          <w:kern w:val="0"/>
          <w:sz w:val="22"/>
        </w:rPr>
      </w:pP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ID,X_1,X_2,Y</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1,0,0.663,33.72</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2,1</w:t>
      </w:r>
      <w:r>
        <w:rPr>
          <w:rFonts w:ascii="Times New Roman" w:hAnsi="Times New Roman" w:cs="Times New Roman" w:hint="eastAsia"/>
          <w:iCs/>
          <w:kern w:val="0"/>
          <w:sz w:val="18"/>
          <w:szCs w:val="18"/>
        </w:rPr>
        <w:t>,</w:t>
      </w:r>
      <w:r w:rsidRPr="00A50E17">
        <w:rPr>
          <w:rFonts w:ascii="Times New Roman" w:hAnsi="Times New Roman" w:cs="Times New Roman"/>
          <w:iCs/>
          <w:kern w:val="0"/>
          <w:sz w:val="18"/>
          <w:szCs w:val="18"/>
        </w:rPr>
        <w:t>0.728,36.78</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3,0,NA,38.92</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w:t>
      </w:r>
    </w:p>
    <w:p w:rsidR="00396EF4" w:rsidRPr="00386AD0" w:rsidRDefault="00396EF4" w:rsidP="00396EF4">
      <w:pPr>
        <w:autoSpaceDE w:val="0"/>
        <w:autoSpaceDN w:val="0"/>
        <w:adjustRightInd w:val="0"/>
        <w:rPr>
          <w:rFonts w:ascii="Times New Roman" w:hAnsi="Times New Roman" w:cs="Times New Roman"/>
          <w:b/>
          <w:kern w:val="0"/>
          <w:sz w:val="22"/>
        </w:rPr>
      </w:pPr>
    </w:p>
    <w:p w:rsidR="00396EF4" w:rsidRPr="00386AD0" w:rsidRDefault="00396EF4" w:rsidP="00396EF4">
      <w:pPr>
        <w:autoSpaceDE w:val="0"/>
        <w:autoSpaceDN w:val="0"/>
        <w:adjustRightInd w:val="0"/>
        <w:rPr>
          <w:rFonts w:ascii="Times New Roman" w:hAnsi="Times New Roman" w:cs="Times New Roman"/>
          <w:kern w:val="0"/>
          <w:sz w:val="22"/>
        </w:rPr>
      </w:pPr>
      <w:bookmarkStart w:id="5" w:name="OLE_LINK1"/>
      <w:bookmarkStart w:id="6" w:name="OLE_LINK2"/>
      <w:r w:rsidRPr="00386AD0">
        <w:rPr>
          <w:rFonts w:ascii="Times New Roman" w:hAnsi="Times New Roman" w:cs="Times New Roman"/>
          <w:kern w:val="0"/>
          <w:sz w:val="22"/>
        </w:rPr>
        <w:t>The phenotype file</w:t>
      </w:r>
      <w:bookmarkEnd w:id="5"/>
      <w:bookmarkEnd w:id="6"/>
      <w:r w:rsidRPr="00386AD0">
        <w:rPr>
          <w:rFonts w:ascii="Times New Roman" w:hAnsi="Times New Roman" w:cs="Times New Roman"/>
          <w:kern w:val="0"/>
          <w:sz w:val="22"/>
        </w:rPr>
        <w:t xml:space="preserve"> should be filled with numerical values and missing values </w:t>
      </w:r>
      <w:r w:rsidR="00B74723">
        <w:rPr>
          <w:rFonts w:ascii="Times New Roman" w:hAnsi="Times New Roman" w:cs="Times New Roman" w:hint="eastAsia"/>
          <w:kern w:val="0"/>
          <w:sz w:val="22"/>
        </w:rPr>
        <w:t xml:space="preserve">are </w:t>
      </w:r>
      <w:r>
        <w:rPr>
          <w:rFonts w:ascii="Times New Roman" w:hAnsi="Times New Roman" w:cs="Times New Roman"/>
          <w:kern w:val="0"/>
          <w:sz w:val="22"/>
        </w:rPr>
        <w:t>encode</w:t>
      </w:r>
      <w:r w:rsidRPr="00386AD0">
        <w:rPr>
          <w:rFonts w:ascii="Times New Roman" w:hAnsi="Times New Roman" w:cs="Times New Roman"/>
          <w:kern w:val="0"/>
          <w:sz w:val="22"/>
        </w:rPr>
        <w:t xml:space="preserve">d as NA. There are limited data checks in the current version, and the package requires </w:t>
      </w:r>
      <w:r w:rsidR="00B74723">
        <w:rPr>
          <w:rFonts w:ascii="Times New Roman" w:hAnsi="Times New Roman" w:cs="Times New Roman" w:hint="eastAsia"/>
          <w:kern w:val="0"/>
          <w:sz w:val="22"/>
        </w:rPr>
        <w:t xml:space="preserve">the </w:t>
      </w:r>
      <w:r w:rsidRPr="00386AD0">
        <w:rPr>
          <w:rFonts w:ascii="Times New Roman" w:hAnsi="Times New Roman" w:cs="Times New Roman"/>
          <w:kern w:val="0"/>
          <w:sz w:val="22"/>
        </w:rPr>
        <w:t xml:space="preserve">individual </w:t>
      </w:r>
      <w:r>
        <w:rPr>
          <w:rFonts w:ascii="Times New Roman" w:hAnsi="Times New Roman" w:cs="Times New Roman"/>
          <w:kern w:val="0"/>
          <w:sz w:val="22"/>
        </w:rPr>
        <w:t>ID</w:t>
      </w:r>
      <w:r>
        <w:rPr>
          <w:rFonts w:ascii="Times New Roman" w:hAnsi="Times New Roman" w:cs="Times New Roman" w:hint="eastAsia"/>
          <w:kern w:val="0"/>
          <w:sz w:val="22"/>
        </w:rPr>
        <w:t xml:space="preserve">s </w:t>
      </w:r>
      <w:r w:rsidRPr="00386AD0">
        <w:rPr>
          <w:rFonts w:ascii="Times New Roman" w:hAnsi="Times New Roman" w:cs="Times New Roman"/>
          <w:kern w:val="0"/>
          <w:sz w:val="22"/>
        </w:rPr>
        <w:t>in the phenotype file</w:t>
      </w:r>
      <w:r>
        <w:rPr>
          <w:rFonts w:ascii="Times New Roman" w:hAnsi="Times New Roman" w:cs="Times New Roman" w:hint="eastAsia"/>
          <w:kern w:val="0"/>
          <w:sz w:val="22"/>
        </w:rPr>
        <w:t xml:space="preserve"> </w:t>
      </w:r>
      <w:r w:rsidRPr="00386AD0">
        <w:rPr>
          <w:rFonts w:ascii="Times New Roman" w:hAnsi="Times New Roman" w:cs="Times New Roman"/>
          <w:kern w:val="0"/>
          <w:sz w:val="22"/>
        </w:rPr>
        <w:t>to be consistent</w:t>
      </w:r>
      <w:r>
        <w:rPr>
          <w:rFonts w:ascii="Times New Roman" w:hAnsi="Times New Roman" w:cs="Times New Roman" w:hint="eastAsia"/>
          <w:kern w:val="0"/>
          <w:sz w:val="22"/>
        </w:rPr>
        <w:t xml:space="preserve"> with those in the genotype file.</w:t>
      </w:r>
      <w:r w:rsidRPr="00386AD0">
        <w:rPr>
          <w:rFonts w:ascii="Times New Roman" w:hAnsi="Times New Roman" w:cs="Times New Roman"/>
          <w:kern w:val="0"/>
          <w:sz w:val="22"/>
        </w:rPr>
        <w:t xml:space="preserve"> In this example, one row represents one subject. </w:t>
      </w:r>
      <w:r>
        <w:rPr>
          <w:rFonts w:ascii="Times New Roman" w:hAnsi="Times New Roman" w:cs="Times New Roman"/>
          <w:kern w:val="0"/>
          <w:sz w:val="22"/>
        </w:rPr>
        <w:t>The</w:t>
      </w:r>
      <w:r>
        <w:rPr>
          <w:rFonts w:ascii="Times New Roman" w:hAnsi="Times New Roman" w:cs="Times New Roman" w:hint="eastAsia"/>
          <w:kern w:val="0"/>
          <w:sz w:val="22"/>
        </w:rPr>
        <w:t xml:space="preserve"> </w:t>
      </w:r>
      <w:r>
        <w:rPr>
          <w:rFonts w:ascii="Times New Roman" w:hAnsi="Times New Roman" w:cs="Times New Roman"/>
          <w:kern w:val="0"/>
          <w:sz w:val="22"/>
        </w:rPr>
        <w:t xml:space="preserve">covariate columns are optional but the phenotype column is required </w:t>
      </w:r>
      <w:r w:rsidRPr="00386AD0">
        <w:rPr>
          <w:rFonts w:ascii="Times New Roman" w:hAnsi="Times New Roman" w:cs="Times New Roman"/>
          <w:kern w:val="0"/>
          <w:sz w:val="22"/>
        </w:rPr>
        <w:t>to call the functions of BLS model.</w:t>
      </w:r>
    </w:p>
    <w:p w:rsidR="00396EF4" w:rsidRPr="00386AD0" w:rsidRDefault="00396EF4" w:rsidP="00396EF4">
      <w:pPr>
        <w:autoSpaceDE w:val="0"/>
        <w:autoSpaceDN w:val="0"/>
        <w:adjustRightInd w:val="0"/>
        <w:rPr>
          <w:rFonts w:ascii="Times New Roman" w:hAnsi="Times New Roman" w:cs="Times New Roman"/>
          <w:kern w:val="0"/>
          <w:sz w:val="22"/>
        </w:rPr>
      </w:pPr>
    </w:p>
    <w:p w:rsidR="00396EF4" w:rsidRPr="00386AD0" w:rsidRDefault="00396EF4" w:rsidP="00396EF4">
      <w:pPr>
        <w:autoSpaceDE w:val="0"/>
        <w:autoSpaceDN w:val="0"/>
        <w:adjustRightInd w:val="0"/>
        <w:rPr>
          <w:rFonts w:ascii="Times New Roman" w:hAnsi="Times New Roman" w:cs="Times New Roman"/>
          <w:b/>
          <w:kern w:val="0"/>
          <w:sz w:val="22"/>
        </w:rPr>
      </w:pPr>
      <w:r w:rsidRPr="00386AD0">
        <w:rPr>
          <w:rFonts w:ascii="Times New Roman" w:hAnsi="Times New Roman" w:cs="Times New Roman"/>
          <w:b/>
          <w:kern w:val="0"/>
          <w:sz w:val="22"/>
        </w:rPr>
        <w:t>3.1.2. Longitudinal data for the GLS model</w:t>
      </w:r>
    </w:p>
    <w:p w:rsidR="00396EF4" w:rsidRPr="00386AD0" w:rsidRDefault="00396EF4" w:rsidP="00396EF4">
      <w:pPr>
        <w:autoSpaceDE w:val="0"/>
        <w:autoSpaceDN w:val="0"/>
        <w:adjustRightInd w:val="0"/>
        <w:rPr>
          <w:rFonts w:ascii="Times New Roman" w:hAnsi="Times New Roman" w:cs="Times New Roman"/>
          <w:kern w:val="0"/>
          <w:sz w:val="22"/>
        </w:rPr>
      </w:pPr>
      <w:r>
        <w:rPr>
          <w:rFonts w:ascii="Times New Roman" w:eastAsia="MS Mincho" w:hAnsi="Times New Roman" w:cs="Times New Roman"/>
          <w:kern w:val="0"/>
          <w:sz w:val="22"/>
          <w:lang w:eastAsia="ja-JP"/>
        </w:rPr>
        <w:t>The GLS model,</w:t>
      </w:r>
      <w:r>
        <w:rPr>
          <w:rFonts w:ascii="Times New Roman" w:hAnsi="Times New Roman" w:cs="Times New Roman" w:hint="eastAsia"/>
          <w:kern w:val="0"/>
          <w:sz w:val="22"/>
        </w:rPr>
        <w:t xml:space="preserve"> </w:t>
      </w:r>
      <w:r w:rsidRPr="00386AD0">
        <w:rPr>
          <w:rFonts w:ascii="Times New Roman" w:eastAsia="MS Mincho" w:hAnsi="Times New Roman" w:cs="Times New Roman"/>
          <w:kern w:val="0"/>
          <w:sz w:val="22"/>
          <w:lang w:eastAsia="ja-JP"/>
        </w:rPr>
        <w:t xml:space="preserve">which can </w:t>
      </w:r>
      <w:r>
        <w:rPr>
          <w:rFonts w:ascii="Times New Roman" w:hAnsi="Times New Roman" w:cs="Times New Roman" w:hint="eastAsia"/>
          <w:kern w:val="0"/>
          <w:sz w:val="22"/>
        </w:rPr>
        <w:t xml:space="preserve">estimate </w:t>
      </w:r>
      <w:r w:rsidRPr="00386AD0">
        <w:rPr>
          <w:rFonts w:ascii="Times New Roman" w:eastAsia="MS Mincho" w:hAnsi="Times New Roman" w:cs="Times New Roman"/>
          <w:kern w:val="0"/>
          <w:sz w:val="22"/>
          <w:lang w:eastAsia="ja-JP"/>
        </w:rPr>
        <w:t>time varying curves for additive and dominant effects of each significant SNP</w:t>
      </w:r>
      <w:r>
        <w:rPr>
          <w:rFonts w:ascii="Times New Roman" w:hAnsi="Times New Roman" w:cs="Times New Roman" w:hint="eastAsia"/>
          <w:kern w:val="0"/>
          <w:sz w:val="22"/>
        </w:rPr>
        <w:t>s</w:t>
      </w:r>
      <w:r w:rsidRPr="00386AD0">
        <w:rPr>
          <w:rFonts w:ascii="Times New Roman" w:eastAsia="MS Mincho" w:hAnsi="Times New Roman" w:cs="Times New Roman"/>
          <w:kern w:val="0"/>
          <w:sz w:val="22"/>
          <w:lang w:eastAsia="ja-JP"/>
        </w:rPr>
        <w:t xml:space="preserve">, requires the longitudinal </w:t>
      </w:r>
      <w:r>
        <w:rPr>
          <w:rFonts w:ascii="Times New Roman" w:hAnsi="Times New Roman" w:cs="Times New Roman" w:hint="eastAsia"/>
          <w:kern w:val="0"/>
          <w:sz w:val="22"/>
        </w:rPr>
        <w:t xml:space="preserve">traits </w:t>
      </w:r>
      <w:r w:rsidRPr="00386AD0">
        <w:rPr>
          <w:rFonts w:ascii="Times New Roman" w:eastAsia="MS Mincho" w:hAnsi="Times New Roman" w:cs="Times New Roman"/>
          <w:kern w:val="0"/>
          <w:sz w:val="22"/>
          <w:lang w:eastAsia="ja-JP"/>
        </w:rPr>
        <w:t xml:space="preserve">as phenotypic </w:t>
      </w:r>
      <w:r>
        <w:rPr>
          <w:rFonts w:ascii="Times New Roman" w:hAnsi="Times New Roman" w:cs="Times New Roman" w:hint="eastAsia"/>
          <w:kern w:val="0"/>
          <w:sz w:val="22"/>
        </w:rPr>
        <w:t>data.</w:t>
      </w:r>
      <w:r w:rsidRPr="00386AD0">
        <w:rPr>
          <w:rFonts w:ascii="Times New Roman" w:eastAsia="MS Mincho" w:hAnsi="Times New Roman" w:cs="Times New Roman"/>
          <w:kern w:val="0"/>
          <w:sz w:val="22"/>
          <w:lang w:eastAsia="ja-JP"/>
        </w:rPr>
        <w:t xml:space="preserve"> </w:t>
      </w:r>
      <w:r>
        <w:rPr>
          <w:rFonts w:ascii="Times New Roman" w:hAnsi="Times New Roman" w:cs="Times New Roman" w:hint="eastAsia"/>
          <w:kern w:val="0"/>
          <w:sz w:val="22"/>
        </w:rPr>
        <w:t xml:space="preserve">The </w:t>
      </w:r>
      <w:r w:rsidRPr="00386AD0">
        <w:rPr>
          <w:rFonts w:ascii="Times New Roman" w:eastAsia="MS Mincho" w:hAnsi="Times New Roman" w:cs="Times New Roman"/>
          <w:kern w:val="0"/>
          <w:sz w:val="22"/>
          <w:lang w:eastAsia="ja-JP"/>
        </w:rPr>
        <w:t xml:space="preserve">example </w:t>
      </w:r>
      <w:r>
        <w:rPr>
          <w:rFonts w:ascii="Times New Roman" w:hAnsi="Times New Roman" w:cs="Times New Roman" w:hint="eastAsia"/>
          <w:kern w:val="0"/>
          <w:sz w:val="22"/>
        </w:rPr>
        <w:t xml:space="preserve">below </w:t>
      </w:r>
      <w:r w:rsidRPr="00386AD0">
        <w:rPr>
          <w:rFonts w:ascii="Times New Roman" w:eastAsia="MS Mincho" w:hAnsi="Times New Roman" w:cs="Times New Roman"/>
          <w:kern w:val="0"/>
          <w:sz w:val="22"/>
          <w:lang w:eastAsia="ja-JP"/>
        </w:rPr>
        <w:t xml:space="preserve">lists </w:t>
      </w:r>
      <w:r>
        <w:rPr>
          <w:rFonts w:ascii="Times New Roman" w:eastAsia="MS Mincho" w:hAnsi="Times New Roman" w:cs="Times New Roman"/>
          <w:kern w:val="0"/>
          <w:sz w:val="22"/>
          <w:lang w:eastAsia="ja-JP"/>
        </w:rPr>
        <w:t xml:space="preserve">one </w:t>
      </w:r>
      <w:r w:rsidRPr="00386AD0">
        <w:rPr>
          <w:rFonts w:ascii="Times New Roman" w:eastAsia="MS Mincho" w:hAnsi="Times New Roman" w:cs="Times New Roman"/>
          <w:kern w:val="0"/>
          <w:sz w:val="22"/>
          <w:lang w:eastAsia="ja-JP"/>
        </w:rPr>
        <w:t xml:space="preserve">ID column (ID), </w:t>
      </w:r>
      <w:r>
        <w:rPr>
          <w:rFonts w:ascii="Times New Roman" w:eastAsia="MS Mincho" w:hAnsi="Times New Roman" w:cs="Times New Roman"/>
          <w:kern w:val="0"/>
          <w:sz w:val="22"/>
          <w:lang w:eastAsia="ja-JP"/>
        </w:rPr>
        <w:t xml:space="preserve">two </w:t>
      </w:r>
      <w:r>
        <w:rPr>
          <w:rFonts w:ascii="Times New Roman" w:hAnsi="Times New Roman" w:cs="Times New Roman" w:hint="eastAsia"/>
          <w:kern w:val="0"/>
          <w:sz w:val="22"/>
        </w:rPr>
        <w:t xml:space="preserve">time-invariant </w:t>
      </w:r>
      <w:r w:rsidRPr="00386AD0">
        <w:rPr>
          <w:rFonts w:ascii="Times New Roman" w:eastAsia="MS Mincho" w:hAnsi="Times New Roman" w:cs="Times New Roman"/>
          <w:kern w:val="0"/>
          <w:sz w:val="22"/>
          <w:lang w:eastAsia="ja-JP"/>
        </w:rPr>
        <w:t xml:space="preserve">covariate columns (X_1, X_2), </w:t>
      </w:r>
      <w:r>
        <w:rPr>
          <w:rFonts w:ascii="Times New Roman" w:hAnsi="Times New Roman" w:cs="Times New Roman" w:hint="eastAsia"/>
          <w:kern w:val="0"/>
          <w:sz w:val="22"/>
        </w:rPr>
        <w:t xml:space="preserve">measurement </w:t>
      </w:r>
      <w:r w:rsidRPr="00386AD0">
        <w:rPr>
          <w:rFonts w:ascii="Times New Roman" w:eastAsia="MS Mincho" w:hAnsi="Times New Roman" w:cs="Times New Roman"/>
          <w:kern w:val="0"/>
          <w:sz w:val="22"/>
          <w:lang w:eastAsia="ja-JP"/>
        </w:rPr>
        <w:t>time columns (Z_1, Z_2, Z_3, Z_4, Z_5, … ) and</w:t>
      </w:r>
      <w:r>
        <w:rPr>
          <w:rFonts w:ascii="Times New Roman" w:hAnsi="Times New Roman" w:cs="Times New Roman" w:hint="eastAsia"/>
          <w:kern w:val="0"/>
          <w:sz w:val="22"/>
        </w:rPr>
        <w:t xml:space="preserve"> </w:t>
      </w:r>
      <w:r w:rsidRPr="00386AD0">
        <w:rPr>
          <w:rFonts w:ascii="Times New Roman" w:eastAsia="MS Mincho" w:hAnsi="Times New Roman" w:cs="Times New Roman"/>
          <w:kern w:val="0"/>
          <w:sz w:val="22"/>
          <w:lang w:eastAsia="ja-JP"/>
        </w:rPr>
        <w:t>phenotype columns(Y_1, Y_2, Y_3, Y_4, Y_5,</w:t>
      </w:r>
      <w:r>
        <w:rPr>
          <w:rFonts w:ascii="Times New Roman" w:hAnsi="Times New Roman" w:cs="Times New Roman" w:hint="eastAsia"/>
          <w:kern w:val="0"/>
          <w:sz w:val="22"/>
        </w:rPr>
        <w:t xml:space="preserve"> </w:t>
      </w:r>
      <w:r w:rsidRPr="00386AD0">
        <w:rPr>
          <w:rFonts w:ascii="Times New Roman" w:eastAsia="MS Mincho" w:hAnsi="Times New Roman" w:cs="Times New Roman"/>
          <w:kern w:val="0"/>
          <w:sz w:val="22"/>
          <w:lang w:eastAsia="ja-JP"/>
        </w:rPr>
        <w:t xml:space="preserve">…). In this example, </w:t>
      </w:r>
      <w:r w:rsidRPr="00386AD0">
        <w:rPr>
          <w:rFonts w:ascii="Times New Roman" w:hAnsi="Times New Roman" w:cs="Times New Roman"/>
          <w:kern w:val="0"/>
          <w:sz w:val="22"/>
        </w:rPr>
        <w:t>X_* columns stand for covariate values, Z_* columns stand for</w:t>
      </w:r>
      <w:r>
        <w:rPr>
          <w:rFonts w:ascii="Times New Roman" w:hAnsi="Times New Roman" w:cs="Times New Roman" w:hint="eastAsia"/>
          <w:kern w:val="0"/>
          <w:sz w:val="22"/>
        </w:rPr>
        <w:t xml:space="preserve"> measurement </w:t>
      </w:r>
      <w:r w:rsidRPr="00386AD0">
        <w:rPr>
          <w:rFonts w:ascii="Times New Roman" w:eastAsia="MS Mincho" w:hAnsi="Times New Roman" w:cs="Times New Roman"/>
          <w:kern w:val="0"/>
          <w:sz w:val="22"/>
          <w:lang w:eastAsia="ja-JP"/>
        </w:rPr>
        <w:t xml:space="preserve">times </w:t>
      </w:r>
      <w:r w:rsidRPr="00386AD0">
        <w:rPr>
          <w:rFonts w:ascii="Times New Roman" w:hAnsi="Times New Roman" w:cs="Times New Roman"/>
          <w:kern w:val="0"/>
          <w:sz w:val="22"/>
        </w:rPr>
        <w:t>and Y_* columns stand for longitudinal phenotypic values.</w:t>
      </w:r>
    </w:p>
    <w:p w:rsidR="00396EF4" w:rsidRPr="00386AD0" w:rsidRDefault="00396EF4" w:rsidP="00396EF4">
      <w:pPr>
        <w:autoSpaceDE w:val="0"/>
        <w:autoSpaceDN w:val="0"/>
        <w:adjustRightInd w:val="0"/>
        <w:rPr>
          <w:rFonts w:ascii="Times New Roman" w:hAnsi="Times New Roman" w:cs="Times New Roman"/>
          <w:b/>
          <w:kern w:val="0"/>
          <w:sz w:val="22"/>
        </w:rPr>
      </w:pP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ID,X_1,X_2,Z_1,Z_2,Z_3,Z_4,Z_5,…, Y_1,Y_2,Y_3,Y_4,Y_5,…</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1, 1,-0.946,40.000,42.000,43.000,48.000,50.000,…,18.853,14.289,11.529,15.920,22.203,…</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2, 3, -0.846,41.000,40.000,38.000,39.000,NA,…,17.853,12.289,13.529,15.920,NA,…</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w:t>
      </w:r>
    </w:p>
    <w:p w:rsidR="00396EF4" w:rsidRPr="000F5708" w:rsidRDefault="00396EF4" w:rsidP="00396EF4">
      <w:pPr>
        <w:pStyle w:val="2"/>
      </w:pPr>
      <w:r w:rsidRPr="000F5708">
        <w:t>3.2.</w:t>
      </w:r>
      <w:bookmarkStart w:id="7" w:name="OLE_LINK9"/>
      <w:bookmarkStart w:id="8" w:name="OLE_LINK10"/>
      <w:r w:rsidR="00EA6BA1">
        <w:rPr>
          <w:rFonts w:hint="eastAsia"/>
        </w:rPr>
        <w:t xml:space="preserve"> </w:t>
      </w:r>
      <w:r w:rsidRPr="000F5708">
        <w:t>Genotyp</w:t>
      </w:r>
      <w:bookmarkEnd w:id="7"/>
      <w:bookmarkEnd w:id="8"/>
      <w:r>
        <w:t>ic</w:t>
      </w:r>
      <w:r w:rsidR="00EA6BA1">
        <w:rPr>
          <w:rFonts w:hint="eastAsia"/>
        </w:rPr>
        <w:t xml:space="preserve"> </w:t>
      </w:r>
      <w:r w:rsidRPr="000F5708">
        <w:t>data</w:t>
      </w:r>
    </w:p>
    <w:p w:rsidR="00396EF4" w:rsidRDefault="00396EF4" w:rsidP="00396EF4">
      <w:pPr>
        <w:autoSpaceDE w:val="0"/>
        <w:autoSpaceDN w:val="0"/>
        <w:adjustRightInd w:val="0"/>
        <w:rPr>
          <w:ins w:id="9" w:author="Jiahan Li" w:date="2015-03-21T20:34:00Z"/>
          <w:rFonts w:ascii="Times New Roman" w:hAnsi="Times New Roman" w:cs="Times New Roman"/>
          <w:bCs/>
          <w:kern w:val="0"/>
          <w:sz w:val="22"/>
        </w:rPr>
      </w:pPr>
      <w:r w:rsidRPr="00386AD0">
        <w:rPr>
          <w:rFonts w:ascii="Times New Roman" w:hAnsi="Times New Roman" w:cs="Times New Roman"/>
          <w:bCs/>
          <w:kern w:val="0"/>
          <w:sz w:val="22"/>
        </w:rPr>
        <w:lastRenderedPageBreak/>
        <w:t>Genotyp</w:t>
      </w:r>
      <w:r>
        <w:rPr>
          <w:rFonts w:ascii="Times New Roman" w:hAnsi="Times New Roman" w:cs="Times New Roman"/>
          <w:bCs/>
          <w:kern w:val="0"/>
          <w:sz w:val="22"/>
        </w:rPr>
        <w:t>ic</w:t>
      </w:r>
      <w:r>
        <w:rPr>
          <w:rFonts w:ascii="Times New Roman" w:hAnsi="Times New Roman" w:cs="Times New Roman" w:hint="eastAsia"/>
          <w:bCs/>
          <w:kern w:val="0"/>
          <w:sz w:val="22"/>
        </w:rPr>
        <w:t xml:space="preserve"> </w:t>
      </w:r>
      <w:r w:rsidRPr="00386AD0">
        <w:rPr>
          <w:rFonts w:ascii="Times New Roman" w:hAnsi="Times New Roman" w:cs="Times New Roman"/>
          <w:bCs/>
          <w:kern w:val="0"/>
          <w:sz w:val="22"/>
        </w:rPr>
        <w:t xml:space="preserve">data </w:t>
      </w:r>
      <w:r>
        <w:rPr>
          <w:rFonts w:ascii="Times New Roman" w:hAnsi="Times New Roman" w:cs="Times New Roman" w:hint="eastAsia"/>
          <w:bCs/>
          <w:kern w:val="0"/>
          <w:sz w:val="22"/>
        </w:rPr>
        <w:t xml:space="preserve">are </w:t>
      </w:r>
      <w:r w:rsidRPr="00386AD0">
        <w:rPr>
          <w:rFonts w:ascii="Times New Roman" w:hAnsi="Times New Roman" w:cs="Times New Roman"/>
          <w:bCs/>
          <w:kern w:val="0"/>
          <w:sz w:val="22"/>
        </w:rPr>
        <w:t>supposed to be huge or mess if hundreds of thousands SN</w:t>
      </w:r>
      <w:r w:rsidRPr="00386AD0">
        <w:rPr>
          <w:rFonts w:ascii="Times New Roman" w:eastAsia="MS Mincho" w:hAnsi="Times New Roman" w:cs="Times New Roman"/>
          <w:bCs/>
          <w:kern w:val="0"/>
          <w:sz w:val="22"/>
          <w:lang w:eastAsia="ja-JP"/>
        </w:rPr>
        <w:t>Ps are stored.</w:t>
      </w:r>
      <w:r>
        <w:rPr>
          <w:rFonts w:ascii="Times New Roman" w:hAnsi="Times New Roman" w:cs="Times New Roman" w:hint="eastAsia"/>
          <w:bCs/>
          <w:kern w:val="0"/>
          <w:sz w:val="22"/>
        </w:rPr>
        <w:t xml:space="preserve"> </w:t>
      </w:r>
      <w:r w:rsidRPr="00386AD0">
        <w:rPr>
          <w:rFonts w:ascii="Times New Roman" w:hAnsi="Times New Roman" w:cs="Times New Roman"/>
          <w:bCs/>
          <w:kern w:val="0"/>
          <w:sz w:val="22"/>
        </w:rPr>
        <w:t xml:space="preserve">In general, PLINK is a very common and </w:t>
      </w:r>
      <w:r>
        <w:rPr>
          <w:rFonts w:ascii="Times New Roman" w:hAnsi="Times New Roman" w:cs="Times New Roman" w:hint="eastAsia"/>
          <w:bCs/>
          <w:kern w:val="0"/>
          <w:sz w:val="22"/>
        </w:rPr>
        <w:t xml:space="preserve">powerful </w:t>
      </w:r>
      <w:r w:rsidRPr="00386AD0">
        <w:rPr>
          <w:rFonts w:ascii="Times New Roman" w:hAnsi="Times New Roman" w:cs="Times New Roman"/>
          <w:bCs/>
          <w:kern w:val="0"/>
          <w:sz w:val="22"/>
        </w:rPr>
        <w:t>tool to compress, convert and analyze these big data. This package not only employs PLINK to pack genotype data, but also</w:t>
      </w:r>
      <w:r>
        <w:rPr>
          <w:rFonts w:ascii="Times New Roman" w:hAnsi="Times New Roman" w:cs="Times New Roman" w:hint="eastAsia"/>
          <w:bCs/>
          <w:kern w:val="0"/>
          <w:sz w:val="22"/>
        </w:rPr>
        <w:t xml:space="preserve"> allows </w:t>
      </w:r>
      <w:r w:rsidRPr="00386AD0">
        <w:rPr>
          <w:rFonts w:ascii="Times New Roman" w:hAnsi="Times New Roman" w:cs="Times New Roman"/>
          <w:bCs/>
          <w:kern w:val="0"/>
          <w:sz w:val="22"/>
        </w:rPr>
        <w:t xml:space="preserve">a user-defined, simple format to store some small genotype data which </w:t>
      </w:r>
      <w:r>
        <w:rPr>
          <w:rFonts w:ascii="Times New Roman" w:hAnsi="Times New Roman" w:cs="Times New Roman" w:hint="eastAsia"/>
          <w:bCs/>
          <w:kern w:val="0"/>
          <w:sz w:val="22"/>
        </w:rPr>
        <w:t xml:space="preserve">are </w:t>
      </w:r>
      <w:r w:rsidRPr="00386AD0">
        <w:rPr>
          <w:rFonts w:ascii="Times New Roman" w:hAnsi="Times New Roman" w:cs="Times New Roman"/>
          <w:bCs/>
          <w:kern w:val="0"/>
          <w:sz w:val="22"/>
        </w:rPr>
        <w:t>produced by small experiments or outputted by other package.</w:t>
      </w:r>
    </w:p>
    <w:p w:rsidR="00396EF4" w:rsidRPr="00386AD0" w:rsidRDefault="00396EF4" w:rsidP="00396EF4">
      <w:pPr>
        <w:autoSpaceDE w:val="0"/>
        <w:autoSpaceDN w:val="0"/>
        <w:adjustRightInd w:val="0"/>
        <w:rPr>
          <w:rFonts w:ascii="Times New Roman" w:hAnsi="Times New Roman" w:cs="Times New Roman"/>
          <w:bCs/>
          <w:kern w:val="0"/>
          <w:sz w:val="22"/>
        </w:rPr>
      </w:pPr>
    </w:p>
    <w:p w:rsidR="00396EF4" w:rsidRPr="00386AD0" w:rsidRDefault="00396EF4" w:rsidP="00396EF4">
      <w:pPr>
        <w:autoSpaceDE w:val="0"/>
        <w:autoSpaceDN w:val="0"/>
        <w:adjustRightInd w:val="0"/>
        <w:rPr>
          <w:rFonts w:ascii="Times New Roman" w:hAnsi="Times New Roman" w:cs="Times New Roman"/>
          <w:sz w:val="22"/>
        </w:rPr>
      </w:pPr>
      <w:r w:rsidRPr="00386AD0">
        <w:rPr>
          <w:rFonts w:ascii="Times New Roman" w:hAnsi="Times New Roman" w:cs="Times New Roman"/>
          <w:b/>
          <w:bCs/>
          <w:kern w:val="0"/>
          <w:sz w:val="22"/>
        </w:rPr>
        <w:t>3.2.1. PLINK format</w:t>
      </w:r>
      <w:r w:rsidRPr="00386AD0">
        <w:rPr>
          <w:rFonts w:ascii="Times New Roman" w:hAnsi="Times New Roman" w:cs="Times New Roman"/>
          <w:sz w:val="22"/>
        </w:rPr>
        <w:tab/>
      </w:r>
    </w:p>
    <w:p w:rsidR="00396EF4" w:rsidRPr="00386AD0" w:rsidRDefault="00396EF4" w:rsidP="00396EF4">
      <w:pPr>
        <w:autoSpaceDE w:val="0"/>
        <w:autoSpaceDN w:val="0"/>
        <w:adjustRightInd w:val="0"/>
        <w:rPr>
          <w:rFonts w:ascii="Times New Roman" w:hAnsi="Times New Roman" w:cs="Times New Roman"/>
          <w:sz w:val="22"/>
        </w:rPr>
      </w:pPr>
      <w:r>
        <w:rPr>
          <w:rFonts w:ascii="Times New Roman" w:hAnsi="Times New Roman" w:cs="Times New Roman" w:hint="eastAsia"/>
          <w:sz w:val="22"/>
        </w:rPr>
        <w:t xml:space="preserve">Given the advantages of storage </w:t>
      </w:r>
      <w:r w:rsidRPr="00386AD0">
        <w:rPr>
          <w:rFonts w:ascii="Times New Roman" w:eastAsia="MS Mincho" w:hAnsi="Times New Roman" w:cs="Times New Roman"/>
          <w:sz w:val="22"/>
          <w:lang w:eastAsia="ja-JP"/>
        </w:rPr>
        <w:t xml:space="preserve">space and loading time, the binary PLINK files are used </w:t>
      </w:r>
      <w:r>
        <w:rPr>
          <w:rFonts w:ascii="Times New Roman" w:hAnsi="Times New Roman" w:cs="Times New Roman" w:hint="eastAsia"/>
          <w:sz w:val="22"/>
        </w:rPr>
        <w:t xml:space="preserve">by default </w:t>
      </w:r>
      <w:r w:rsidRPr="00386AD0">
        <w:rPr>
          <w:rFonts w:ascii="Times New Roman" w:hAnsi="Times New Roman" w:cs="Times New Roman"/>
          <w:sz w:val="22"/>
        </w:rPr>
        <w:t xml:space="preserve">in this package. If the binary data file is not </w:t>
      </w:r>
      <w:r>
        <w:rPr>
          <w:rFonts w:ascii="Times New Roman" w:hAnsi="Times New Roman" w:cs="Times New Roman" w:hint="eastAsia"/>
          <w:sz w:val="22"/>
        </w:rPr>
        <w:t xml:space="preserve">readily </w:t>
      </w:r>
      <w:r w:rsidRPr="00386AD0">
        <w:rPr>
          <w:rFonts w:ascii="Times New Roman" w:hAnsi="Times New Roman" w:cs="Times New Roman"/>
          <w:sz w:val="22"/>
        </w:rPr>
        <w:t>available</w:t>
      </w:r>
      <w:r>
        <w:rPr>
          <w:rFonts w:ascii="Times New Roman" w:hAnsi="Times New Roman" w:cs="Times New Roman" w:hint="eastAsia"/>
          <w:sz w:val="22"/>
        </w:rPr>
        <w:t xml:space="preserve"> at hand</w:t>
      </w:r>
      <w:r w:rsidRPr="00386AD0">
        <w:rPr>
          <w:rFonts w:ascii="Times New Roman" w:hAnsi="Times New Roman" w:cs="Times New Roman"/>
          <w:sz w:val="22"/>
        </w:rPr>
        <w:t>, the following command can convert the common PED and MAP paired files</w:t>
      </w:r>
      <w:r>
        <w:rPr>
          <w:rFonts w:ascii="Times New Roman" w:hAnsi="Times New Roman" w:cs="Times New Roman" w:hint="eastAsia"/>
          <w:sz w:val="22"/>
        </w:rPr>
        <w:t xml:space="preserve"> </w:t>
      </w:r>
      <w:r w:rsidRPr="00386AD0">
        <w:rPr>
          <w:rFonts w:ascii="Times New Roman" w:hAnsi="Times New Roman" w:cs="Times New Roman"/>
          <w:sz w:val="22"/>
        </w:rPr>
        <w:t xml:space="preserve">into the binary group files, which </w:t>
      </w:r>
      <w:r>
        <w:rPr>
          <w:rFonts w:ascii="Times New Roman" w:hAnsi="Times New Roman" w:cs="Times New Roman" w:hint="eastAsia"/>
          <w:sz w:val="22"/>
        </w:rPr>
        <w:t xml:space="preserve">include </w:t>
      </w:r>
      <w:r w:rsidRPr="00386AD0">
        <w:rPr>
          <w:rFonts w:ascii="Times New Roman" w:hAnsi="Times New Roman" w:cs="Times New Roman"/>
          <w:sz w:val="22"/>
        </w:rPr>
        <w:t>one binary file (*.bed</w:t>
      </w:r>
      <w:r w:rsidRPr="00386AD0">
        <w:rPr>
          <w:rFonts w:ascii="Times New Roman" w:eastAsia="MS Mincho" w:hAnsi="Times New Roman" w:cs="Times New Roman"/>
          <w:sz w:val="22"/>
          <w:lang w:eastAsia="ja-JP"/>
        </w:rPr>
        <w:t xml:space="preserve">) and two </w:t>
      </w:r>
      <w:r w:rsidRPr="00386AD0">
        <w:rPr>
          <w:rFonts w:ascii="Times New Roman" w:hAnsi="Times New Roman" w:cs="Times New Roman"/>
          <w:color w:val="000000"/>
          <w:sz w:val="22"/>
        </w:rPr>
        <w:t xml:space="preserve">plain text files </w:t>
      </w:r>
      <w:r w:rsidRPr="00386AD0">
        <w:rPr>
          <w:rFonts w:ascii="Times New Roman" w:eastAsia="MS Mincho" w:hAnsi="Times New Roman" w:cs="Times New Roman"/>
          <w:sz w:val="22"/>
          <w:lang w:eastAsia="ja-JP"/>
        </w:rPr>
        <w:t>(</w:t>
      </w:r>
      <w:r w:rsidRPr="00386AD0">
        <w:rPr>
          <w:rFonts w:ascii="Times New Roman" w:hAnsi="Times New Roman" w:cs="Times New Roman"/>
          <w:sz w:val="22"/>
        </w:rPr>
        <w:t>*.bim and *.fam)</w:t>
      </w:r>
      <w:r>
        <w:rPr>
          <w:rFonts w:ascii="Times New Roman" w:hAnsi="Times New Roman" w:cs="Times New Roman" w:hint="eastAsia"/>
          <w:sz w:val="22"/>
        </w:rPr>
        <w:t xml:space="preserve"> that </w:t>
      </w:r>
      <w:r w:rsidRPr="00386AD0">
        <w:rPr>
          <w:rFonts w:ascii="Times New Roman" w:hAnsi="Times New Roman" w:cs="Times New Roman"/>
          <w:sz w:val="22"/>
        </w:rPr>
        <w:t>can</w:t>
      </w:r>
      <w:r w:rsidRPr="00386AD0">
        <w:rPr>
          <w:rFonts w:ascii="Times New Roman" w:hAnsi="Times New Roman" w:cs="Times New Roman"/>
          <w:color w:val="000000"/>
          <w:sz w:val="22"/>
        </w:rPr>
        <w:t xml:space="preserve"> be viewed with a standard text editor</w:t>
      </w:r>
      <w:r w:rsidRPr="00386AD0">
        <w:rPr>
          <w:rFonts w:ascii="Times New Roman" w:hAnsi="Times New Roman" w:cs="Times New Roman"/>
          <w:sz w:val="22"/>
        </w:rPr>
        <w:t>.</w:t>
      </w:r>
    </w:p>
    <w:p w:rsidR="00396EF4" w:rsidRPr="00B20E6C" w:rsidRDefault="00396EF4" w:rsidP="00396EF4">
      <w:pPr>
        <w:autoSpaceDE w:val="0"/>
        <w:autoSpaceDN w:val="0"/>
        <w:adjustRightInd w:val="0"/>
        <w:rPr>
          <w:rFonts w:ascii="Times New Roman" w:hAnsi="Times New Roman" w:cs="Times New Roman"/>
          <w:b/>
          <w:bCs/>
          <w:kern w:val="0"/>
          <w:sz w:val="22"/>
        </w:rPr>
      </w:pPr>
    </w:p>
    <w:p w:rsidR="00396EF4" w:rsidRPr="00AD3BC0"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Pr>
          <w:rFonts w:ascii="Times New Roman" w:hAnsi="Times New Roman" w:cs="Times New Roman"/>
          <w:i/>
          <w:iCs/>
          <w:kern w:val="0"/>
          <w:sz w:val="18"/>
          <w:szCs w:val="18"/>
        </w:rPr>
        <w:t xml:space="preserve">$ </w:t>
      </w:r>
      <w:r w:rsidRPr="00AD3BC0">
        <w:rPr>
          <w:rFonts w:ascii="Times New Roman" w:hAnsi="Times New Roman" w:cs="Times New Roman"/>
          <w:i/>
          <w:iCs/>
          <w:kern w:val="0"/>
          <w:sz w:val="18"/>
          <w:szCs w:val="18"/>
        </w:rPr>
        <w:t>plink --file mydata --out mydata --make-bed</w:t>
      </w:r>
    </w:p>
    <w:p w:rsidR="00396EF4" w:rsidRPr="00386AD0" w:rsidRDefault="00396EF4" w:rsidP="00396EF4">
      <w:pPr>
        <w:autoSpaceDE w:val="0"/>
        <w:autoSpaceDN w:val="0"/>
        <w:adjustRightInd w:val="0"/>
        <w:rPr>
          <w:rFonts w:ascii="Times New Roman" w:hAnsi="Times New Roman" w:cs="Times New Roman"/>
          <w:b/>
          <w:bCs/>
          <w:kern w:val="0"/>
          <w:sz w:val="22"/>
        </w:rPr>
      </w:pPr>
    </w:p>
    <w:p w:rsidR="00396EF4" w:rsidRPr="00386AD0" w:rsidRDefault="00655ED7" w:rsidP="00655ED7">
      <w:pPr>
        <w:pStyle w:val="HTML"/>
        <w:numPr>
          <w:ilvl w:val="0"/>
          <w:numId w:val="7"/>
        </w:numPr>
        <w:rPr>
          <w:rFonts w:ascii="Times New Roman" w:hAnsi="Times New Roman" w:cs="Times New Roman"/>
          <w:b/>
          <w:color w:val="000000"/>
          <w:sz w:val="22"/>
          <w:szCs w:val="22"/>
        </w:rPr>
      </w:pPr>
      <w:bookmarkStart w:id="10" w:name="bed"/>
      <w:r>
        <w:rPr>
          <w:rFonts w:ascii="Times New Roman" w:hAnsi="Times New Roman" w:cs="Times New Roman" w:hint="eastAsia"/>
          <w:b/>
          <w:i/>
          <w:color w:val="000000"/>
          <w:sz w:val="22"/>
          <w:szCs w:val="22"/>
        </w:rPr>
        <w:t>b</w:t>
      </w:r>
      <w:r w:rsidR="00396EF4" w:rsidRPr="00881651">
        <w:rPr>
          <w:rFonts w:ascii="Times New Roman" w:hAnsi="Times New Roman" w:cs="Times New Roman"/>
          <w:b/>
          <w:i/>
          <w:color w:val="000000"/>
          <w:sz w:val="22"/>
          <w:szCs w:val="22"/>
        </w:rPr>
        <w:t>ed</w:t>
      </w:r>
      <w:r>
        <w:rPr>
          <w:rFonts w:ascii="Times New Roman" w:hAnsi="Times New Roman" w:cs="Times New Roman"/>
          <w:b/>
          <w:color w:val="000000"/>
          <w:sz w:val="22"/>
          <w:szCs w:val="22"/>
        </w:rPr>
        <w:t xml:space="preserve"> </w:t>
      </w:r>
      <w:r w:rsidR="00396EF4" w:rsidRPr="00386AD0">
        <w:rPr>
          <w:rFonts w:ascii="Times New Roman" w:hAnsi="Times New Roman" w:cs="Times New Roman"/>
          <w:b/>
          <w:color w:val="000000"/>
          <w:sz w:val="22"/>
          <w:szCs w:val="22"/>
        </w:rPr>
        <w:t>file</w:t>
      </w:r>
    </w:p>
    <w:p w:rsidR="00396EF4" w:rsidRPr="00386AD0" w:rsidRDefault="00396EF4" w:rsidP="00396EF4">
      <w:pPr>
        <w:pStyle w:val="HTML"/>
        <w:tabs>
          <w:tab w:val="clear" w:pos="916"/>
          <w:tab w:val="left" w:pos="495"/>
        </w:tabs>
        <w:rPr>
          <w:rFonts w:ascii="Times New Roman" w:hAnsi="Times New Roman" w:cs="Times New Roman"/>
          <w:color w:val="000000"/>
          <w:sz w:val="22"/>
          <w:szCs w:val="22"/>
        </w:rPr>
      </w:pPr>
      <w:r w:rsidRPr="00386AD0">
        <w:rPr>
          <w:rFonts w:ascii="Times New Roman" w:hAnsi="Times New Roman" w:cs="Times New Roman"/>
          <w:color w:val="000000"/>
          <w:sz w:val="22"/>
          <w:szCs w:val="22"/>
        </w:rPr>
        <w:t>The</w:t>
      </w:r>
      <w:r w:rsidRPr="00386AD0">
        <w:rPr>
          <w:rStyle w:val="apple-converted-space"/>
          <w:rFonts w:ascii="Times New Roman" w:hAnsi="Times New Roman" w:cs="Times New Roman"/>
          <w:color w:val="000000"/>
          <w:sz w:val="22"/>
          <w:szCs w:val="22"/>
        </w:rPr>
        <w:t> </w:t>
      </w:r>
      <w:r w:rsidRPr="00386AD0">
        <w:rPr>
          <w:rStyle w:val="HTML0"/>
          <w:rFonts w:ascii="Times New Roman" w:hAnsi="Times New Roman" w:cs="Times New Roman"/>
          <w:i/>
          <w:color w:val="000000"/>
          <w:sz w:val="22"/>
          <w:szCs w:val="22"/>
        </w:rPr>
        <w:t>bed</w:t>
      </w:r>
      <w:r w:rsidRPr="00386AD0">
        <w:rPr>
          <w:rStyle w:val="apple-converted-space"/>
          <w:rFonts w:ascii="Times New Roman" w:hAnsi="Times New Roman" w:cs="Times New Roman"/>
          <w:color w:val="000000"/>
          <w:sz w:val="22"/>
          <w:szCs w:val="22"/>
        </w:rPr>
        <w:t> </w:t>
      </w:r>
      <w:r w:rsidRPr="00386AD0">
        <w:rPr>
          <w:rFonts w:ascii="Times New Roman" w:hAnsi="Times New Roman" w:cs="Times New Roman"/>
          <w:color w:val="000000"/>
          <w:sz w:val="22"/>
          <w:szCs w:val="22"/>
        </w:rPr>
        <w:t xml:space="preserve">file is a compressed binary file containing genotype information. If you try to view </w:t>
      </w:r>
      <w:r>
        <w:rPr>
          <w:rFonts w:ascii="Times New Roman" w:hAnsi="Times New Roman" w:cs="Times New Roman" w:hint="eastAsia"/>
          <w:color w:val="000000"/>
          <w:sz w:val="22"/>
          <w:szCs w:val="22"/>
        </w:rPr>
        <w:t xml:space="preserve">it, you will </w:t>
      </w:r>
      <w:r w:rsidRPr="00386AD0">
        <w:rPr>
          <w:rFonts w:ascii="Times New Roman" w:hAnsi="Times New Roman" w:cs="Times New Roman"/>
          <w:color w:val="000000"/>
          <w:sz w:val="22"/>
          <w:szCs w:val="22"/>
        </w:rPr>
        <w:t xml:space="preserve">only see lots of strange characters on the screen. </w:t>
      </w:r>
    </w:p>
    <w:p w:rsidR="00396EF4" w:rsidRPr="00386AD0" w:rsidRDefault="00396EF4" w:rsidP="00396EF4">
      <w:pPr>
        <w:pStyle w:val="HTML"/>
        <w:tabs>
          <w:tab w:val="clear" w:pos="916"/>
          <w:tab w:val="left" w:pos="495"/>
        </w:tabs>
        <w:rPr>
          <w:rFonts w:ascii="Times New Roman" w:hAnsi="Times New Roman" w:cs="Times New Roman"/>
          <w:color w:val="000000"/>
          <w:sz w:val="22"/>
          <w:szCs w:val="22"/>
        </w:rPr>
      </w:pPr>
    </w:p>
    <w:p w:rsidR="00396EF4" w:rsidRPr="00386AD0" w:rsidRDefault="00396EF4" w:rsidP="00396EF4">
      <w:pPr>
        <w:pStyle w:val="HTML"/>
        <w:rPr>
          <w:rFonts w:ascii="Times New Roman" w:hAnsi="Times New Roman" w:cs="Times New Roman"/>
          <w:b/>
          <w:color w:val="000000"/>
          <w:sz w:val="22"/>
          <w:szCs w:val="22"/>
        </w:rPr>
      </w:pPr>
      <w:r w:rsidRPr="00386AD0">
        <w:rPr>
          <w:rFonts w:ascii="Times New Roman" w:hAnsi="Times New Roman" w:cs="Times New Roman"/>
          <w:b/>
          <w:color w:val="000000"/>
          <w:sz w:val="22"/>
          <w:szCs w:val="22"/>
        </w:rPr>
        <w:t xml:space="preserve">2) </w:t>
      </w:r>
      <w:r w:rsidR="00655ED7">
        <w:rPr>
          <w:rFonts w:ascii="Times New Roman" w:hAnsi="Times New Roman" w:cs="Times New Roman" w:hint="eastAsia"/>
          <w:b/>
          <w:color w:val="000000"/>
          <w:sz w:val="22"/>
          <w:szCs w:val="22"/>
        </w:rPr>
        <w:t xml:space="preserve"> </w:t>
      </w:r>
      <w:r w:rsidRPr="00881651">
        <w:rPr>
          <w:rFonts w:ascii="Times New Roman" w:hAnsi="Times New Roman" w:cs="Times New Roman"/>
          <w:b/>
          <w:i/>
          <w:color w:val="000000"/>
          <w:sz w:val="22"/>
          <w:szCs w:val="22"/>
        </w:rPr>
        <w:t>bim</w:t>
      </w:r>
      <w:bookmarkEnd w:id="10"/>
      <w:r w:rsidRPr="00386AD0">
        <w:rPr>
          <w:rFonts w:ascii="Times New Roman" w:hAnsi="Times New Roman" w:cs="Times New Roman"/>
          <w:b/>
          <w:color w:val="000000"/>
          <w:sz w:val="22"/>
          <w:szCs w:val="22"/>
        </w:rPr>
        <w:t xml:space="preserve"> file</w:t>
      </w:r>
    </w:p>
    <w:p w:rsidR="00396EF4" w:rsidRPr="00386AD0" w:rsidRDefault="00396EF4" w:rsidP="00396EF4">
      <w:pPr>
        <w:pStyle w:val="HTML"/>
        <w:tabs>
          <w:tab w:val="clear" w:pos="916"/>
          <w:tab w:val="left" w:pos="600"/>
        </w:tabs>
        <w:rPr>
          <w:rFonts w:ascii="Times New Roman" w:hAnsi="Times New Roman" w:cs="Times New Roman"/>
          <w:color w:val="000000"/>
          <w:sz w:val="22"/>
          <w:szCs w:val="22"/>
        </w:rPr>
      </w:pPr>
      <w:r w:rsidRPr="00386AD0">
        <w:rPr>
          <w:rFonts w:ascii="Times New Roman" w:hAnsi="Times New Roman" w:cs="Times New Roman"/>
          <w:color w:val="000000"/>
          <w:sz w:val="22"/>
          <w:szCs w:val="22"/>
        </w:rPr>
        <w:t xml:space="preserve">The </w:t>
      </w:r>
      <w:r w:rsidRPr="00386AD0">
        <w:rPr>
          <w:rFonts w:ascii="Times New Roman" w:hAnsi="Times New Roman" w:cs="Times New Roman"/>
          <w:i/>
          <w:color w:val="000000"/>
          <w:sz w:val="22"/>
          <w:szCs w:val="22"/>
        </w:rPr>
        <w:t>bim</w:t>
      </w:r>
      <w:r w:rsidRPr="00386AD0">
        <w:rPr>
          <w:rFonts w:ascii="Times New Roman" w:hAnsi="Times New Roman" w:cs="Times New Roman"/>
          <w:color w:val="000000"/>
          <w:sz w:val="22"/>
          <w:szCs w:val="22"/>
        </w:rPr>
        <w:t xml:space="preserve"> file is an extended MAP file where each line of this file describes a single individual and it must contain exactly 4 columns: chromosome, SNP identifier, genetic distance and base-pair position (bp units). The following two extra columns are </w:t>
      </w:r>
      <w:bookmarkStart w:id="11" w:name="OLE_LINK11"/>
      <w:bookmarkStart w:id="12" w:name="OLE_LINK12"/>
      <w:r w:rsidRPr="00386AD0">
        <w:rPr>
          <w:rFonts w:ascii="Times New Roman" w:hAnsi="Times New Roman" w:cs="Times New Roman"/>
          <w:color w:val="000000"/>
          <w:sz w:val="22"/>
          <w:szCs w:val="22"/>
        </w:rPr>
        <w:t>allele names</w:t>
      </w:r>
      <w:bookmarkEnd w:id="11"/>
      <w:bookmarkEnd w:id="12"/>
      <w:r w:rsidRPr="00386AD0">
        <w:rPr>
          <w:rFonts w:ascii="Times New Roman" w:hAnsi="Times New Roman" w:cs="Times New Roman"/>
          <w:color w:val="000000"/>
          <w:sz w:val="22"/>
          <w:szCs w:val="22"/>
        </w:rPr>
        <w:t>.</w:t>
      </w:r>
    </w:p>
    <w:p w:rsidR="00396EF4" w:rsidRPr="00386AD0" w:rsidRDefault="00396EF4" w:rsidP="00396EF4">
      <w:pPr>
        <w:pStyle w:val="HTML"/>
        <w:tabs>
          <w:tab w:val="clear" w:pos="916"/>
          <w:tab w:val="left" w:pos="600"/>
        </w:tabs>
        <w:rPr>
          <w:rFonts w:ascii="Times New Roman" w:hAnsi="Times New Roman" w:cs="Times New Roman"/>
          <w:color w:val="000000"/>
          <w:sz w:val="22"/>
          <w:szCs w:val="22"/>
        </w:rPr>
      </w:pP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0</w:t>
      </w:r>
      <w:r w:rsidRPr="00A50E17">
        <w:rPr>
          <w:rFonts w:ascii="Times New Roman" w:hAnsi="Times New Roman" w:cs="Times New Roman"/>
          <w:iCs/>
          <w:kern w:val="0"/>
          <w:sz w:val="18"/>
          <w:szCs w:val="18"/>
        </w:rPr>
        <w:tab/>
        <w:t>ss66369915</w:t>
      </w:r>
      <w:r w:rsidRPr="00A50E17">
        <w:rPr>
          <w:rFonts w:ascii="Times New Roman" w:hAnsi="Times New Roman" w:cs="Times New Roman"/>
          <w:iCs/>
          <w:kern w:val="0"/>
          <w:sz w:val="18"/>
          <w:szCs w:val="18"/>
        </w:rPr>
        <w:tab/>
        <w:t>0</w:t>
      </w:r>
      <w:r w:rsidRPr="00A50E17">
        <w:rPr>
          <w:rFonts w:ascii="Times New Roman" w:hAnsi="Times New Roman" w:cs="Times New Roman"/>
          <w:iCs/>
          <w:kern w:val="0"/>
          <w:sz w:val="18"/>
          <w:szCs w:val="18"/>
        </w:rPr>
        <w:tab/>
        <w:t>0</w:t>
      </w:r>
      <w:r w:rsidRPr="00A50E17">
        <w:rPr>
          <w:rFonts w:ascii="Times New Roman" w:hAnsi="Times New Roman" w:cs="Times New Roman"/>
          <w:iCs/>
          <w:kern w:val="0"/>
          <w:sz w:val="18"/>
          <w:szCs w:val="18"/>
        </w:rPr>
        <w:tab/>
        <w:t>G</w:t>
      </w:r>
      <w:r w:rsidRPr="00A50E17">
        <w:rPr>
          <w:rFonts w:ascii="Times New Roman" w:hAnsi="Times New Roman" w:cs="Times New Roman"/>
          <w:iCs/>
          <w:kern w:val="0"/>
          <w:sz w:val="18"/>
          <w:szCs w:val="18"/>
        </w:rPr>
        <w:tab/>
        <w:t>A</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0</w:t>
      </w:r>
      <w:r w:rsidRPr="00A50E17">
        <w:rPr>
          <w:rFonts w:ascii="Times New Roman" w:hAnsi="Times New Roman" w:cs="Times New Roman"/>
          <w:iCs/>
          <w:kern w:val="0"/>
          <w:sz w:val="18"/>
          <w:szCs w:val="18"/>
        </w:rPr>
        <w:tab/>
        <w:t>ss66112992</w:t>
      </w:r>
      <w:r w:rsidRPr="00A50E17">
        <w:rPr>
          <w:rFonts w:ascii="Times New Roman" w:hAnsi="Times New Roman" w:cs="Times New Roman"/>
          <w:iCs/>
          <w:kern w:val="0"/>
          <w:sz w:val="18"/>
          <w:szCs w:val="18"/>
        </w:rPr>
        <w:tab/>
        <w:t>0</w:t>
      </w:r>
      <w:r w:rsidRPr="00A50E17">
        <w:rPr>
          <w:rFonts w:ascii="Times New Roman" w:hAnsi="Times New Roman" w:cs="Times New Roman"/>
          <w:iCs/>
          <w:kern w:val="0"/>
          <w:sz w:val="18"/>
          <w:szCs w:val="18"/>
        </w:rPr>
        <w:tab/>
        <w:t>0</w:t>
      </w:r>
      <w:r w:rsidRPr="00A50E17">
        <w:rPr>
          <w:rFonts w:ascii="Times New Roman" w:hAnsi="Times New Roman" w:cs="Times New Roman"/>
          <w:iCs/>
          <w:kern w:val="0"/>
          <w:sz w:val="18"/>
          <w:szCs w:val="18"/>
        </w:rPr>
        <w:tab/>
        <w:t>G</w:t>
      </w:r>
      <w:r w:rsidRPr="00A50E17">
        <w:rPr>
          <w:rFonts w:ascii="Times New Roman" w:hAnsi="Times New Roman" w:cs="Times New Roman"/>
          <w:iCs/>
          <w:kern w:val="0"/>
          <w:sz w:val="18"/>
          <w:szCs w:val="18"/>
        </w:rPr>
        <w:tab/>
        <w:t>A</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w:t>
      </w:r>
    </w:p>
    <w:p w:rsidR="00396EF4" w:rsidRPr="00386AD0" w:rsidRDefault="00396EF4" w:rsidP="00396EF4">
      <w:pPr>
        <w:pStyle w:val="HTML"/>
        <w:rPr>
          <w:rFonts w:ascii="Times New Roman" w:hAnsi="Times New Roman" w:cs="Times New Roman"/>
          <w:b/>
          <w:color w:val="000000"/>
          <w:sz w:val="22"/>
          <w:szCs w:val="22"/>
        </w:rPr>
      </w:pPr>
    </w:p>
    <w:p w:rsidR="00396EF4" w:rsidRPr="00386AD0" w:rsidRDefault="00396EF4" w:rsidP="00396EF4">
      <w:pPr>
        <w:pStyle w:val="HTML"/>
        <w:rPr>
          <w:rFonts w:ascii="Times New Roman" w:hAnsi="Times New Roman" w:cs="Times New Roman"/>
          <w:b/>
          <w:color w:val="000000"/>
          <w:sz w:val="22"/>
          <w:szCs w:val="22"/>
        </w:rPr>
      </w:pPr>
      <w:r w:rsidRPr="00386AD0">
        <w:rPr>
          <w:rFonts w:ascii="Times New Roman" w:hAnsi="Times New Roman" w:cs="Times New Roman"/>
          <w:b/>
          <w:color w:val="000000"/>
          <w:sz w:val="22"/>
          <w:szCs w:val="22"/>
        </w:rPr>
        <w:t xml:space="preserve">3) </w:t>
      </w:r>
      <w:r w:rsidRPr="00881651">
        <w:rPr>
          <w:rFonts w:ascii="Times New Roman" w:hAnsi="Times New Roman" w:cs="Times New Roman"/>
          <w:b/>
          <w:i/>
          <w:color w:val="000000"/>
          <w:sz w:val="22"/>
          <w:szCs w:val="22"/>
        </w:rPr>
        <w:t>fam</w:t>
      </w:r>
      <w:r w:rsidRPr="00386AD0">
        <w:rPr>
          <w:rFonts w:ascii="Times New Roman" w:hAnsi="Times New Roman" w:cs="Times New Roman"/>
          <w:b/>
          <w:color w:val="000000"/>
          <w:sz w:val="22"/>
          <w:szCs w:val="22"/>
        </w:rPr>
        <w:t xml:space="preserve"> file</w:t>
      </w:r>
    </w:p>
    <w:p w:rsidR="00396EF4" w:rsidRPr="00386AD0" w:rsidRDefault="00396EF4" w:rsidP="00396EF4">
      <w:pPr>
        <w:pStyle w:val="HTML"/>
        <w:tabs>
          <w:tab w:val="clear" w:pos="916"/>
          <w:tab w:val="left" w:pos="495"/>
        </w:tabs>
        <w:rPr>
          <w:rFonts w:ascii="Times New Roman" w:hAnsi="Times New Roman" w:cs="Times New Roman"/>
          <w:color w:val="000000"/>
          <w:sz w:val="22"/>
          <w:szCs w:val="22"/>
        </w:rPr>
      </w:pPr>
      <w:r w:rsidRPr="00386AD0">
        <w:rPr>
          <w:rFonts w:ascii="Times New Roman" w:hAnsi="Times New Roman" w:cs="Times New Roman"/>
          <w:color w:val="000000"/>
          <w:sz w:val="22"/>
          <w:szCs w:val="22"/>
        </w:rPr>
        <w:t xml:space="preserve">Phenotypic information are stored in the </w:t>
      </w:r>
      <w:r w:rsidRPr="00386AD0">
        <w:rPr>
          <w:rFonts w:ascii="Times New Roman" w:hAnsi="Times New Roman" w:cs="Times New Roman"/>
          <w:i/>
          <w:color w:val="000000"/>
          <w:sz w:val="22"/>
          <w:szCs w:val="22"/>
        </w:rPr>
        <w:t>fam</w:t>
      </w:r>
      <w:r w:rsidRPr="00386AD0">
        <w:rPr>
          <w:rFonts w:ascii="Times New Roman" w:hAnsi="Times New Roman" w:cs="Times New Roman"/>
          <w:color w:val="000000"/>
          <w:sz w:val="22"/>
          <w:szCs w:val="22"/>
        </w:rPr>
        <w:t xml:space="preserve"> file where one row represents one subject and the first six columns are </w:t>
      </w:r>
      <w:bookmarkStart w:id="13" w:name="OLE_LINK5"/>
      <w:bookmarkStart w:id="14" w:name="OLE_LINK6"/>
      <w:r w:rsidRPr="00386AD0">
        <w:rPr>
          <w:rFonts w:ascii="Times New Roman" w:hAnsi="Times New Roman" w:cs="Times New Roman"/>
          <w:color w:val="000000"/>
          <w:sz w:val="22"/>
          <w:szCs w:val="22"/>
        </w:rPr>
        <w:t>mandatory</w:t>
      </w:r>
      <w:bookmarkEnd w:id="13"/>
      <w:bookmarkEnd w:id="14"/>
      <w:r w:rsidRPr="00386AD0">
        <w:rPr>
          <w:rFonts w:ascii="Times New Roman" w:hAnsi="Times New Roman" w:cs="Times New Roman"/>
          <w:color w:val="000000"/>
          <w:sz w:val="22"/>
          <w:szCs w:val="22"/>
        </w:rPr>
        <w:t xml:space="preserve">: Family ID, Individual ID, Paternal ID, Maternal ID, Sex (1=male; 2=female; other=unknown) and </w:t>
      </w:r>
      <w:r>
        <w:rPr>
          <w:rFonts w:ascii="Times New Roman" w:hAnsi="Times New Roman" w:cs="Times New Roman"/>
          <w:color w:val="000000"/>
          <w:sz w:val="22"/>
          <w:szCs w:val="22"/>
        </w:rPr>
        <w:t>p</w:t>
      </w:r>
      <w:r w:rsidRPr="00386AD0">
        <w:rPr>
          <w:rFonts w:ascii="Times New Roman" w:hAnsi="Times New Roman" w:cs="Times New Roman"/>
          <w:color w:val="000000"/>
          <w:sz w:val="22"/>
          <w:szCs w:val="22"/>
        </w:rPr>
        <w:t xml:space="preserve">henotype. </w:t>
      </w:r>
      <w:r>
        <w:rPr>
          <w:rFonts w:ascii="Times New Roman" w:hAnsi="Times New Roman" w:cs="Times New Roman" w:hint="eastAsia"/>
          <w:sz w:val="22"/>
          <w:szCs w:val="22"/>
        </w:rPr>
        <w:t>However</w:t>
      </w:r>
      <w:r w:rsidRPr="00386AD0">
        <w:rPr>
          <w:rFonts w:ascii="Times New Roman" w:hAnsi="Times New Roman" w:cs="Times New Roman"/>
          <w:sz w:val="22"/>
          <w:szCs w:val="22"/>
        </w:rPr>
        <w:t xml:space="preserve">, </w:t>
      </w:r>
      <w:r w:rsidRPr="00386AD0">
        <w:rPr>
          <w:rFonts w:ascii="Times New Roman" w:hAnsi="Times New Roman" w:cs="Times New Roman"/>
          <w:color w:val="000000"/>
          <w:sz w:val="22"/>
          <w:szCs w:val="22"/>
        </w:rPr>
        <w:t>the phenotype defined here is</w:t>
      </w:r>
      <w:r>
        <w:rPr>
          <w:rFonts w:ascii="Times New Roman" w:hAnsi="Times New Roman" w:cs="Times New Roman" w:hint="eastAsia"/>
          <w:color w:val="000000"/>
          <w:sz w:val="22"/>
          <w:szCs w:val="22"/>
        </w:rPr>
        <w:t xml:space="preserve"> </w:t>
      </w:r>
      <w:r w:rsidRPr="00386AD0">
        <w:rPr>
          <w:rFonts w:ascii="Times New Roman" w:hAnsi="Times New Roman" w:cs="Times New Roman"/>
          <w:b/>
          <w:i/>
          <w:color w:val="000000"/>
          <w:sz w:val="22"/>
          <w:szCs w:val="22"/>
        </w:rPr>
        <w:t>no</w:t>
      </w:r>
      <w:r>
        <w:rPr>
          <w:rFonts w:ascii="Times New Roman" w:hAnsi="Times New Roman" w:cs="Times New Roman" w:hint="eastAsia"/>
          <w:b/>
          <w:i/>
          <w:color w:val="000000"/>
          <w:sz w:val="22"/>
          <w:szCs w:val="22"/>
        </w:rPr>
        <w:t>t</w:t>
      </w:r>
      <w:r>
        <w:rPr>
          <w:rFonts w:ascii="Times New Roman" w:hAnsi="Times New Roman" w:cs="Times New Roman" w:hint="eastAsia"/>
          <w:color w:val="000000"/>
          <w:sz w:val="22"/>
          <w:szCs w:val="22"/>
        </w:rPr>
        <w:t xml:space="preserve"> u</w:t>
      </w:r>
      <w:r w:rsidRPr="00386AD0">
        <w:rPr>
          <w:rFonts w:ascii="Times New Roman" w:hAnsi="Times New Roman" w:cs="Times New Roman"/>
          <w:color w:val="000000"/>
          <w:sz w:val="22"/>
          <w:szCs w:val="22"/>
        </w:rPr>
        <w:t xml:space="preserve">sed in </w:t>
      </w:r>
      <w:r>
        <w:rPr>
          <w:rFonts w:ascii="Times New Roman" w:hAnsi="Times New Roman" w:cs="Times New Roman"/>
          <w:color w:val="000000"/>
          <w:sz w:val="22"/>
          <w:szCs w:val="22"/>
        </w:rPr>
        <w:t>this</w:t>
      </w:r>
      <w:r w:rsidRPr="00386AD0">
        <w:rPr>
          <w:rFonts w:ascii="Times New Roman" w:hAnsi="Times New Roman" w:cs="Times New Roman"/>
          <w:color w:val="000000"/>
          <w:sz w:val="22"/>
          <w:szCs w:val="22"/>
        </w:rPr>
        <w:t xml:space="preserve"> package</w:t>
      </w:r>
      <w:r>
        <w:rPr>
          <w:rFonts w:ascii="Times New Roman" w:hAnsi="Times New Roman" w:cs="Times New Roman" w:hint="eastAsia"/>
          <w:color w:val="000000"/>
          <w:sz w:val="22"/>
          <w:szCs w:val="22"/>
        </w:rPr>
        <w:t>, as a separate phenotype data will be supplied.</w:t>
      </w:r>
    </w:p>
    <w:p w:rsidR="00396EF4" w:rsidRPr="00EC7B2D" w:rsidRDefault="00396EF4" w:rsidP="00396EF4">
      <w:pPr>
        <w:pStyle w:val="HTML"/>
        <w:rPr>
          <w:rFonts w:ascii="Times New Roman" w:hAnsi="Times New Roman" w:cs="Times New Roman"/>
          <w:color w:val="000000"/>
          <w:sz w:val="22"/>
          <w:szCs w:val="22"/>
        </w:rPr>
      </w:pP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957 2274 13631 2615 2 30.6367470222222</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137 2349 0 0 2 34.4484237154545</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w:t>
      </w:r>
    </w:p>
    <w:p w:rsidR="00396EF4" w:rsidRPr="00386AD0" w:rsidRDefault="00396EF4" w:rsidP="00396EF4">
      <w:pPr>
        <w:pStyle w:val="HTML"/>
        <w:tabs>
          <w:tab w:val="clear" w:pos="916"/>
          <w:tab w:val="left" w:pos="495"/>
        </w:tabs>
        <w:rPr>
          <w:rFonts w:ascii="Times New Roman" w:hAnsi="Times New Roman" w:cs="Times New Roman"/>
          <w:color w:val="000000"/>
          <w:sz w:val="22"/>
          <w:szCs w:val="22"/>
        </w:rPr>
      </w:pPr>
    </w:p>
    <w:p w:rsidR="00396EF4" w:rsidRPr="00386AD0" w:rsidRDefault="00396EF4" w:rsidP="00396EF4">
      <w:pPr>
        <w:autoSpaceDE w:val="0"/>
        <w:autoSpaceDN w:val="0"/>
        <w:adjustRightInd w:val="0"/>
        <w:rPr>
          <w:rFonts w:ascii="Times New Roman" w:hAnsi="Times New Roman" w:cs="Times New Roman"/>
          <w:b/>
          <w:bCs/>
          <w:kern w:val="0"/>
          <w:sz w:val="22"/>
        </w:rPr>
      </w:pPr>
      <w:r w:rsidRPr="00386AD0">
        <w:rPr>
          <w:rFonts w:ascii="Times New Roman" w:hAnsi="Times New Roman" w:cs="Times New Roman"/>
          <w:b/>
          <w:bCs/>
          <w:kern w:val="0"/>
          <w:sz w:val="22"/>
        </w:rPr>
        <w:t>3.2.1 Simple format</w:t>
      </w:r>
    </w:p>
    <w:p w:rsidR="00396EF4" w:rsidRPr="00FB39E5" w:rsidRDefault="00396EF4" w:rsidP="00396EF4">
      <w:pPr>
        <w:autoSpaceDE w:val="0"/>
        <w:autoSpaceDN w:val="0"/>
        <w:adjustRightInd w:val="0"/>
        <w:rPr>
          <w:rFonts w:ascii="Times New Roman" w:hAnsi="Times New Roman" w:cs="Times New Roman"/>
          <w:sz w:val="22"/>
        </w:rPr>
      </w:pPr>
      <w:r w:rsidRPr="00C85A78">
        <w:rPr>
          <w:rFonts w:ascii="Times New Roman" w:eastAsia="MS Mincho" w:hAnsi="Times New Roman" w:cs="Times New Roman"/>
          <w:bCs/>
          <w:kern w:val="0"/>
          <w:sz w:val="22"/>
          <w:lang w:eastAsia="ja-JP"/>
        </w:rPr>
        <w:t>In addition to</w:t>
      </w:r>
      <w:r>
        <w:rPr>
          <w:rFonts w:ascii="Times New Roman" w:hAnsi="Times New Roman" w:cs="Times New Roman" w:hint="eastAsia"/>
          <w:bCs/>
          <w:kern w:val="0"/>
          <w:sz w:val="22"/>
        </w:rPr>
        <w:t xml:space="preserve"> </w:t>
      </w:r>
      <w:r w:rsidRPr="00FB39E5">
        <w:rPr>
          <w:rFonts w:ascii="Times New Roman" w:hAnsi="Times New Roman" w:cs="Times New Roman"/>
          <w:bCs/>
          <w:kern w:val="0"/>
          <w:sz w:val="22"/>
        </w:rPr>
        <w:t xml:space="preserve">the PLINK format, a </w:t>
      </w:r>
      <w:r>
        <w:rPr>
          <w:rFonts w:ascii="Times New Roman" w:hAnsi="Times New Roman" w:cs="Times New Roman"/>
          <w:bCs/>
          <w:kern w:val="0"/>
          <w:sz w:val="22"/>
        </w:rPr>
        <w:t>user-defined</w:t>
      </w:r>
      <w:r w:rsidRPr="00FB39E5">
        <w:rPr>
          <w:rFonts w:ascii="Times New Roman" w:hAnsi="Times New Roman" w:cs="Times New Roman"/>
          <w:bCs/>
          <w:kern w:val="0"/>
          <w:sz w:val="22"/>
        </w:rPr>
        <w:t xml:space="preserve"> format </w:t>
      </w:r>
      <w:r>
        <w:rPr>
          <w:rFonts w:ascii="Times New Roman" w:hAnsi="Times New Roman" w:cs="Times New Roman"/>
          <w:bCs/>
          <w:kern w:val="0"/>
          <w:sz w:val="22"/>
        </w:rPr>
        <w:t xml:space="preserve">named simple format </w:t>
      </w:r>
      <w:r w:rsidRPr="00FB39E5">
        <w:rPr>
          <w:rFonts w:ascii="Times New Roman" w:hAnsi="Times New Roman" w:cs="Times New Roman"/>
          <w:bCs/>
          <w:kern w:val="0"/>
          <w:sz w:val="22"/>
        </w:rPr>
        <w:t xml:space="preserve">is </w:t>
      </w:r>
      <w:r>
        <w:rPr>
          <w:rFonts w:ascii="Times New Roman" w:hAnsi="Times New Roman" w:cs="Times New Roman"/>
          <w:bCs/>
          <w:kern w:val="0"/>
          <w:sz w:val="22"/>
        </w:rPr>
        <w:t>designed</w:t>
      </w:r>
      <w:r w:rsidRPr="00FB39E5">
        <w:rPr>
          <w:rFonts w:ascii="Times New Roman" w:hAnsi="Times New Roman" w:cs="Times New Roman"/>
          <w:bCs/>
          <w:kern w:val="0"/>
          <w:sz w:val="22"/>
        </w:rPr>
        <w:t xml:space="preserve"> to store small amount of SNPs for </w:t>
      </w:r>
      <w:r>
        <w:rPr>
          <w:rFonts w:ascii="Times New Roman" w:hAnsi="Times New Roman" w:cs="Times New Roman" w:hint="eastAsia"/>
          <w:bCs/>
          <w:kern w:val="0"/>
          <w:sz w:val="22"/>
        </w:rPr>
        <w:t xml:space="preserve">users </w:t>
      </w:r>
      <w:r w:rsidRPr="00FB39E5">
        <w:rPr>
          <w:rFonts w:ascii="Times New Roman" w:hAnsi="Times New Roman" w:cs="Times New Roman"/>
          <w:bCs/>
          <w:kern w:val="0"/>
          <w:sz w:val="22"/>
        </w:rPr>
        <w:t xml:space="preserve">who do not use PLINK. </w:t>
      </w:r>
      <w:r w:rsidRPr="00FB39E5">
        <w:rPr>
          <w:rFonts w:ascii="Times New Roman" w:eastAsia="MS Mincho" w:hAnsi="Times New Roman" w:cs="Times New Roman" w:hint="eastAsia"/>
          <w:bCs/>
          <w:kern w:val="0"/>
          <w:sz w:val="22"/>
          <w:lang w:eastAsia="ja-JP"/>
        </w:rPr>
        <w:t>T</w:t>
      </w:r>
      <w:r w:rsidRPr="00FB39E5">
        <w:rPr>
          <w:rFonts w:ascii="Times New Roman" w:eastAsia="MS Mincho" w:hAnsi="Times New Roman" w:cs="Times New Roman"/>
          <w:bCs/>
          <w:kern w:val="0"/>
          <w:sz w:val="22"/>
          <w:lang w:eastAsia="ja-JP"/>
        </w:rPr>
        <w:t>h</w:t>
      </w:r>
      <w:r>
        <w:rPr>
          <w:rFonts w:ascii="Times New Roman" w:eastAsia="MS Mincho" w:hAnsi="Times New Roman" w:cs="Times New Roman"/>
          <w:bCs/>
          <w:kern w:val="0"/>
          <w:sz w:val="22"/>
          <w:lang w:eastAsia="ja-JP"/>
        </w:rPr>
        <w:t>e genotypic data</w:t>
      </w:r>
      <w:r>
        <w:rPr>
          <w:rFonts w:ascii="Times New Roman" w:hAnsi="Times New Roman" w:cs="Times New Roman" w:hint="eastAsia"/>
          <w:bCs/>
          <w:kern w:val="0"/>
          <w:sz w:val="22"/>
        </w:rPr>
        <w:t xml:space="preserve"> </w:t>
      </w:r>
      <w:r>
        <w:rPr>
          <w:rFonts w:ascii="Times New Roman" w:eastAsia="MS Mincho" w:hAnsi="Times New Roman" w:cs="Times New Roman"/>
          <w:bCs/>
          <w:kern w:val="0"/>
          <w:sz w:val="22"/>
          <w:lang w:eastAsia="ja-JP"/>
        </w:rPr>
        <w:t>are</w:t>
      </w:r>
      <w:r>
        <w:rPr>
          <w:rFonts w:ascii="Times New Roman" w:hAnsi="Times New Roman" w:cs="Times New Roman" w:hint="eastAsia"/>
          <w:bCs/>
          <w:kern w:val="0"/>
          <w:sz w:val="22"/>
        </w:rPr>
        <w:t xml:space="preserve"> </w:t>
      </w:r>
      <w:r>
        <w:rPr>
          <w:rFonts w:ascii="Times New Roman" w:eastAsia="MS Mincho" w:hAnsi="Times New Roman" w:cs="Times New Roman"/>
          <w:bCs/>
          <w:kern w:val="0"/>
          <w:sz w:val="22"/>
          <w:lang w:eastAsia="ja-JP"/>
        </w:rPr>
        <w:t>stored in the CSV format</w:t>
      </w:r>
      <w:r w:rsidRPr="00FB39E5">
        <w:rPr>
          <w:rFonts w:ascii="Times New Roman" w:eastAsia="MS Mincho" w:hAnsi="Times New Roman" w:cs="Times New Roman"/>
          <w:bCs/>
          <w:kern w:val="0"/>
          <w:sz w:val="22"/>
          <w:lang w:eastAsia="ja-JP"/>
        </w:rPr>
        <w:t xml:space="preserve">, where </w:t>
      </w:r>
      <w:r w:rsidRPr="00FB39E5">
        <w:rPr>
          <w:rFonts w:ascii="Times New Roman" w:hAnsi="Times New Roman" w:cs="Times New Roman"/>
          <w:color w:val="000000"/>
          <w:sz w:val="22"/>
        </w:rPr>
        <w:t>each line describes a single SNP and must start with 2 columns of chromosome information (chromosome number and SNP position).</w:t>
      </w:r>
      <w:r w:rsidRPr="00FB39E5">
        <w:rPr>
          <w:rFonts w:ascii="Times New Roman" w:hAnsi="Times New Roman" w:cs="Times New Roman"/>
          <w:sz w:val="22"/>
        </w:rPr>
        <w:t xml:space="preserve">Three genotypes (aa=0,Aa=1,AA=2) and missing data (coded as -1 or NA ) are valid SNP values. </w:t>
      </w:r>
    </w:p>
    <w:p w:rsidR="00396EF4" w:rsidRPr="00DA3502" w:rsidRDefault="00396EF4" w:rsidP="00396EF4">
      <w:pPr>
        <w:pStyle w:val="HTML"/>
        <w:tabs>
          <w:tab w:val="clear" w:pos="916"/>
          <w:tab w:val="left" w:pos="495"/>
        </w:tabs>
        <w:jc w:val="both"/>
        <w:rPr>
          <w:rFonts w:ascii="Times New Roman" w:hAnsi="Times New Roman" w:cs="Times New Roman"/>
          <w:color w:val="000000"/>
          <w:sz w:val="20"/>
          <w:szCs w:val="20"/>
        </w:rPr>
      </w:pPr>
      <w:r w:rsidRPr="00DA3502">
        <w:rPr>
          <w:rFonts w:ascii="Times New Roman" w:hAnsi="Times New Roman" w:cs="Times New Roman"/>
          <w:color w:val="000000"/>
          <w:sz w:val="20"/>
          <w:szCs w:val="20"/>
        </w:rPr>
        <w:tab/>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CHR,POS,Sub1,Sub2,Sub3,Sub4,Sub5, …</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lastRenderedPageBreak/>
        <w:t>0,1, 2, 0, 1, 1, 1, …</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0,2, 2, 1, 1, 0, 0, …</w:t>
      </w:r>
    </w:p>
    <w:p w:rsidR="00396EF4" w:rsidRPr="00A50E17"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A50E17">
        <w:rPr>
          <w:rFonts w:ascii="Times New Roman" w:hAnsi="Times New Roman" w:cs="Times New Roman"/>
          <w:iCs/>
          <w:kern w:val="0"/>
          <w:sz w:val="18"/>
          <w:szCs w:val="18"/>
        </w:rPr>
        <w:t>…</w:t>
      </w:r>
    </w:p>
    <w:p w:rsidR="00396EF4" w:rsidRPr="00386AD0" w:rsidRDefault="00396EF4" w:rsidP="00396EF4">
      <w:pPr>
        <w:pStyle w:val="HTML"/>
        <w:tabs>
          <w:tab w:val="clear" w:pos="916"/>
          <w:tab w:val="left" w:pos="495"/>
        </w:tabs>
        <w:jc w:val="both"/>
        <w:rPr>
          <w:rFonts w:ascii="Times New Roman" w:hAnsi="Times New Roman" w:cs="Times New Roman"/>
          <w:color w:val="000000"/>
          <w:sz w:val="22"/>
          <w:szCs w:val="22"/>
        </w:rPr>
      </w:pPr>
      <w:r w:rsidRPr="00386AD0">
        <w:rPr>
          <w:rFonts w:ascii="Times New Roman" w:hAnsi="Times New Roman" w:cs="Times New Roman"/>
          <w:color w:val="000000"/>
          <w:sz w:val="22"/>
          <w:szCs w:val="22"/>
        </w:rPr>
        <w:tab/>
      </w:r>
    </w:p>
    <w:p w:rsidR="00396EF4" w:rsidRPr="00F0058C" w:rsidRDefault="00396EF4" w:rsidP="00396EF4">
      <w:pPr>
        <w:pStyle w:val="1"/>
      </w:pPr>
      <w:r w:rsidRPr="00F0058C">
        <w:t>4. Statistical model</w:t>
      </w:r>
    </w:p>
    <w:p w:rsidR="00396EF4" w:rsidRDefault="00396EF4" w:rsidP="00396EF4">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This package </w:t>
      </w:r>
      <w:r>
        <w:rPr>
          <w:rFonts w:ascii="Times New Roman" w:hAnsi="Times New Roman" w:cs="Times New Roman" w:hint="eastAsia"/>
          <w:kern w:val="0"/>
          <w:sz w:val="22"/>
        </w:rPr>
        <w:t xml:space="preserve">implements </w:t>
      </w:r>
      <w:r>
        <w:rPr>
          <w:rFonts w:ascii="Times New Roman" w:hAnsi="Times New Roman" w:cs="Times New Roman"/>
          <w:kern w:val="0"/>
          <w:sz w:val="22"/>
        </w:rPr>
        <w:t>two statistical models</w:t>
      </w:r>
      <w:r w:rsidRPr="004050BF">
        <w:rPr>
          <w:rFonts w:ascii="Times New Roman" w:hAnsi="Times New Roman" w:cs="Times New Roman"/>
          <w:kern w:val="0"/>
          <w:sz w:val="22"/>
        </w:rPr>
        <w:t>:</w:t>
      </w:r>
      <w:r w:rsidRPr="004050BF">
        <w:rPr>
          <w:rFonts w:ascii="Times New Roman" w:hAnsi="Times New Roman" w:cs="Times New Roman"/>
          <w:color w:val="000000"/>
          <w:sz w:val="22"/>
        </w:rPr>
        <w:t xml:space="preserve"> the </w:t>
      </w:r>
      <w:r>
        <w:rPr>
          <w:rFonts w:ascii="Times New Roman" w:hAnsi="Times New Roman" w:cs="Times New Roman"/>
          <w:color w:val="000000"/>
          <w:sz w:val="22"/>
        </w:rPr>
        <w:t>BLS</w:t>
      </w:r>
      <w:r w:rsidRPr="004050BF">
        <w:rPr>
          <w:rFonts w:ascii="Times New Roman" w:hAnsi="Times New Roman" w:cs="Times New Roman"/>
          <w:color w:val="000000"/>
          <w:sz w:val="22"/>
        </w:rPr>
        <w:t xml:space="preserve"> model and </w:t>
      </w:r>
      <w:r>
        <w:rPr>
          <w:rFonts w:ascii="Times New Roman" w:hAnsi="Times New Roman" w:cs="Times New Roman"/>
          <w:color w:val="000000"/>
          <w:sz w:val="22"/>
        </w:rPr>
        <w:t>GLS</w:t>
      </w:r>
      <w:r w:rsidRPr="004050BF">
        <w:rPr>
          <w:rFonts w:ascii="Times New Roman" w:hAnsi="Times New Roman" w:cs="Times New Roman"/>
          <w:color w:val="000000"/>
          <w:sz w:val="22"/>
        </w:rPr>
        <w:t xml:space="preserve"> model</w:t>
      </w:r>
      <w:r w:rsidRPr="004050BF">
        <w:rPr>
          <w:rFonts w:ascii="Times New Roman" w:hAnsi="Times New Roman" w:cs="Times New Roman"/>
          <w:kern w:val="0"/>
          <w:sz w:val="22"/>
        </w:rPr>
        <w:t xml:space="preserve">. The difference between two models is </w:t>
      </w:r>
      <w:r>
        <w:rPr>
          <w:rFonts w:ascii="Times New Roman" w:hAnsi="Times New Roman" w:cs="Times New Roman"/>
          <w:kern w:val="0"/>
          <w:sz w:val="22"/>
        </w:rPr>
        <w:t>whether the longitudinal phenotype</w:t>
      </w:r>
      <w:r>
        <w:rPr>
          <w:rFonts w:ascii="Times New Roman" w:hAnsi="Times New Roman" w:cs="Times New Roman" w:hint="eastAsia"/>
          <w:kern w:val="0"/>
          <w:sz w:val="22"/>
        </w:rPr>
        <w:t xml:space="preserve"> </w:t>
      </w:r>
      <w:r>
        <w:rPr>
          <w:rFonts w:ascii="Times New Roman" w:hAnsi="Times New Roman" w:cs="Times New Roman"/>
          <w:kern w:val="0"/>
          <w:sz w:val="22"/>
        </w:rPr>
        <w:t>can be</w:t>
      </w:r>
      <w:r>
        <w:rPr>
          <w:rFonts w:ascii="Times New Roman" w:hAnsi="Times New Roman" w:cs="Times New Roman" w:hint="eastAsia"/>
          <w:kern w:val="0"/>
          <w:sz w:val="22"/>
        </w:rPr>
        <w:t xml:space="preserve"> </w:t>
      </w:r>
      <w:r>
        <w:rPr>
          <w:rFonts w:ascii="Times New Roman" w:hAnsi="Times New Roman" w:cs="Times New Roman"/>
          <w:kern w:val="0"/>
          <w:sz w:val="22"/>
        </w:rPr>
        <w:t>handled.</w:t>
      </w:r>
      <w:r>
        <w:rPr>
          <w:rFonts w:ascii="Times New Roman" w:hAnsi="Times New Roman" w:cs="Times New Roman" w:hint="eastAsia"/>
          <w:kern w:val="0"/>
          <w:sz w:val="22"/>
        </w:rPr>
        <w:t xml:space="preserve"> </w:t>
      </w:r>
      <w:r>
        <w:rPr>
          <w:rFonts w:ascii="Times New Roman" w:hAnsi="Times New Roman" w:cs="Times New Roman"/>
          <w:kern w:val="0"/>
          <w:sz w:val="22"/>
        </w:rPr>
        <w:t>More specifically,</w:t>
      </w:r>
      <w:r>
        <w:rPr>
          <w:rFonts w:ascii="Times New Roman" w:hAnsi="Times New Roman" w:cs="Times New Roman" w:hint="eastAsia"/>
          <w:kern w:val="0"/>
          <w:sz w:val="22"/>
        </w:rPr>
        <w:t xml:space="preserve"> phenotype measured at a single time point</w:t>
      </w:r>
      <w:r>
        <w:rPr>
          <w:rFonts w:ascii="Times New Roman" w:hAnsi="Times New Roman" w:cs="Times New Roman"/>
          <w:kern w:val="0"/>
          <w:sz w:val="22"/>
        </w:rPr>
        <w:t xml:space="preserve"> is </w:t>
      </w:r>
      <w:r>
        <w:rPr>
          <w:rFonts w:ascii="Times New Roman" w:hAnsi="Times New Roman" w:cs="Times New Roman" w:hint="eastAsia"/>
          <w:kern w:val="0"/>
          <w:sz w:val="22"/>
        </w:rPr>
        <w:t>analyzed i</w:t>
      </w:r>
      <w:r w:rsidRPr="004050BF">
        <w:rPr>
          <w:rFonts w:ascii="Times New Roman" w:hAnsi="Times New Roman" w:cs="Times New Roman"/>
          <w:kern w:val="0"/>
          <w:sz w:val="22"/>
        </w:rPr>
        <w:t>n</w:t>
      </w:r>
      <w:r>
        <w:rPr>
          <w:rFonts w:ascii="Times New Roman" w:hAnsi="Times New Roman" w:cs="Times New Roman" w:hint="eastAsia"/>
          <w:kern w:val="0"/>
          <w:sz w:val="22"/>
        </w:rPr>
        <w:t xml:space="preserve"> the</w:t>
      </w:r>
      <w:r w:rsidRPr="004050BF">
        <w:rPr>
          <w:rFonts w:ascii="Times New Roman" w:hAnsi="Times New Roman" w:cs="Times New Roman"/>
          <w:kern w:val="0"/>
          <w:sz w:val="22"/>
        </w:rPr>
        <w:t xml:space="preserve"> </w:t>
      </w:r>
      <w:r>
        <w:rPr>
          <w:rFonts w:ascii="Times New Roman" w:hAnsi="Times New Roman" w:cs="Times New Roman"/>
          <w:kern w:val="0"/>
          <w:sz w:val="22"/>
        </w:rPr>
        <w:t>BLS</w:t>
      </w:r>
      <w:r w:rsidRPr="004050BF">
        <w:rPr>
          <w:rFonts w:ascii="Times New Roman" w:hAnsi="Times New Roman" w:cs="Times New Roman"/>
          <w:kern w:val="0"/>
          <w:sz w:val="22"/>
        </w:rPr>
        <w:t xml:space="preserve"> model</w:t>
      </w:r>
      <w:r>
        <w:rPr>
          <w:rFonts w:ascii="Times New Roman" w:hAnsi="Times New Roman" w:cs="Times New Roman" w:hint="eastAsia"/>
          <w:kern w:val="0"/>
          <w:sz w:val="22"/>
        </w:rPr>
        <w:t xml:space="preserve">, </w:t>
      </w:r>
      <w:r>
        <w:rPr>
          <w:rFonts w:ascii="Times New Roman" w:hAnsi="Times New Roman" w:cs="Times New Roman"/>
          <w:kern w:val="0"/>
          <w:sz w:val="22"/>
        </w:rPr>
        <w:t>while</w:t>
      </w:r>
      <w:r>
        <w:rPr>
          <w:rFonts w:ascii="Times New Roman" w:hAnsi="Times New Roman" w:cs="Times New Roman" w:hint="eastAsia"/>
          <w:kern w:val="0"/>
          <w:sz w:val="22"/>
        </w:rPr>
        <w:t xml:space="preserve"> </w:t>
      </w:r>
      <w:r w:rsidRPr="0058223A">
        <w:rPr>
          <w:rFonts w:ascii="Times New Roman" w:hAnsi="Times New Roman" w:cs="Times New Roman"/>
          <w:kern w:val="0"/>
          <w:sz w:val="22"/>
        </w:rPr>
        <w:t>longitudinal</w:t>
      </w:r>
      <w:r>
        <w:rPr>
          <w:rFonts w:ascii="Times New Roman" w:hAnsi="Times New Roman" w:cs="Times New Roman" w:hint="eastAsia"/>
          <w:kern w:val="0"/>
          <w:sz w:val="22"/>
        </w:rPr>
        <w:t xml:space="preserve"> </w:t>
      </w:r>
      <w:r>
        <w:rPr>
          <w:rFonts w:ascii="Times New Roman" w:eastAsia="MS Mincho" w:hAnsi="Times New Roman" w:cs="Times New Roman"/>
          <w:kern w:val="0"/>
          <w:sz w:val="22"/>
          <w:lang w:eastAsia="ja-JP"/>
        </w:rPr>
        <w:t xml:space="preserve">data </w:t>
      </w:r>
      <w:r>
        <w:rPr>
          <w:rFonts w:ascii="Times New Roman" w:hAnsi="Times New Roman" w:cs="Times New Roman" w:hint="eastAsia"/>
          <w:kern w:val="0"/>
          <w:sz w:val="22"/>
        </w:rPr>
        <w:t>that</w:t>
      </w:r>
      <w:r>
        <w:rPr>
          <w:rFonts w:ascii="Times New Roman" w:eastAsia="MS Mincho" w:hAnsi="Times New Roman" w:cs="Times New Roman"/>
          <w:kern w:val="0"/>
          <w:sz w:val="22"/>
          <w:lang w:eastAsia="ja-JP"/>
        </w:rPr>
        <w:t xml:space="preserve"> discover </w:t>
      </w:r>
      <w:r w:rsidRPr="004050BF">
        <w:rPr>
          <w:rFonts w:ascii="Times New Roman" w:hAnsi="Times New Roman" w:cs="Times New Roman"/>
          <w:kern w:val="0"/>
          <w:sz w:val="22"/>
        </w:rPr>
        <w:t>the dynamic pattern</w:t>
      </w:r>
      <w:r>
        <w:rPr>
          <w:rFonts w:ascii="Times New Roman" w:hAnsi="Times New Roman" w:cs="Times New Roman" w:hint="eastAsia"/>
          <w:kern w:val="0"/>
          <w:sz w:val="22"/>
        </w:rPr>
        <w:t>s</w:t>
      </w:r>
      <w:r w:rsidRPr="004050BF">
        <w:rPr>
          <w:rFonts w:ascii="Times New Roman" w:hAnsi="Times New Roman" w:cs="Times New Roman"/>
          <w:kern w:val="0"/>
          <w:sz w:val="22"/>
        </w:rPr>
        <w:t xml:space="preserve"> of the trait</w:t>
      </w:r>
      <w:r>
        <w:rPr>
          <w:rFonts w:ascii="Times New Roman" w:hAnsi="Times New Roman" w:cs="Times New Roman" w:hint="eastAsia"/>
          <w:kern w:val="0"/>
          <w:sz w:val="22"/>
        </w:rPr>
        <w:t>s are expected</w:t>
      </w:r>
      <w:r w:rsidRPr="004050BF">
        <w:rPr>
          <w:rFonts w:ascii="Times New Roman" w:hAnsi="Times New Roman" w:cs="Times New Roman"/>
          <w:kern w:val="0"/>
          <w:sz w:val="22"/>
        </w:rPr>
        <w:t xml:space="preserve"> in </w:t>
      </w:r>
      <w:r>
        <w:rPr>
          <w:rFonts w:ascii="Times New Roman" w:hAnsi="Times New Roman" w:cs="Times New Roman"/>
          <w:kern w:val="0"/>
          <w:sz w:val="22"/>
        </w:rPr>
        <w:t>GLS</w:t>
      </w:r>
      <w:r w:rsidRPr="004050BF">
        <w:rPr>
          <w:rFonts w:ascii="Times New Roman" w:hAnsi="Times New Roman" w:cs="Times New Roman"/>
          <w:kern w:val="0"/>
          <w:sz w:val="22"/>
        </w:rPr>
        <w:t xml:space="preserve"> model</w:t>
      </w:r>
      <w:r>
        <w:rPr>
          <w:rFonts w:ascii="Times New Roman" w:hAnsi="Times New Roman" w:cs="Times New Roman"/>
          <w:kern w:val="0"/>
          <w:sz w:val="22"/>
        </w:rPr>
        <w:t>.</w:t>
      </w:r>
    </w:p>
    <w:p w:rsidR="00396EF4" w:rsidRPr="000F5708" w:rsidRDefault="00396EF4" w:rsidP="00396EF4">
      <w:pPr>
        <w:pStyle w:val="2"/>
      </w:pPr>
      <w:r>
        <w:t xml:space="preserve">4.1 </w:t>
      </w:r>
      <w:r w:rsidRPr="000F5708">
        <w:t xml:space="preserve">The BLS model </w:t>
      </w:r>
    </w:p>
    <w:p w:rsidR="00396EF4" w:rsidRDefault="00396EF4" w:rsidP="00396EF4">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I</w:t>
      </w:r>
      <w:r w:rsidRPr="004050BF">
        <w:rPr>
          <w:rFonts w:ascii="Times New Roman" w:hAnsi="Times New Roman" w:cs="Times New Roman"/>
          <w:kern w:val="0"/>
          <w:sz w:val="22"/>
        </w:rPr>
        <w:t xml:space="preserve">n </w:t>
      </w:r>
      <w:r>
        <w:rPr>
          <w:rFonts w:ascii="Times New Roman" w:hAnsi="Times New Roman" w:cs="Times New Roman"/>
          <w:kern w:val="0"/>
          <w:sz w:val="22"/>
        </w:rPr>
        <w:t>BLS model</w:t>
      </w:r>
      <w:r w:rsidRPr="004050BF">
        <w:rPr>
          <w:rFonts w:ascii="Times New Roman" w:hAnsi="Times New Roman" w:cs="Times New Roman"/>
          <w:kern w:val="0"/>
          <w:sz w:val="22"/>
        </w:rPr>
        <w:t>, a number of important</w:t>
      </w:r>
      <w:r>
        <w:rPr>
          <w:rFonts w:ascii="Times New Roman" w:hAnsi="Times New Roman" w:cs="Times New Roman" w:hint="eastAsia"/>
          <w:kern w:val="0"/>
          <w:sz w:val="22"/>
        </w:rPr>
        <w:t xml:space="preserve"> </w:t>
      </w:r>
      <w:r w:rsidRPr="004050BF">
        <w:rPr>
          <w:rFonts w:ascii="Times New Roman" w:hAnsi="Times New Roman" w:cs="Times New Roman"/>
          <w:kern w:val="0"/>
          <w:sz w:val="22"/>
        </w:rPr>
        <w:t xml:space="preserve">covariates, which are either discrete or continuous, </w:t>
      </w:r>
      <w:r>
        <w:rPr>
          <w:rFonts w:ascii="Times New Roman" w:hAnsi="Times New Roman" w:cs="Times New Roman"/>
          <w:kern w:val="0"/>
          <w:sz w:val="22"/>
        </w:rPr>
        <w:t>along with additive and dominant effects</w:t>
      </w:r>
      <w:r>
        <w:rPr>
          <w:rFonts w:ascii="Times New Roman" w:hAnsi="Times New Roman" w:cs="Times New Roman" w:hint="eastAsia"/>
          <w:kern w:val="0"/>
          <w:sz w:val="22"/>
        </w:rPr>
        <w:t xml:space="preserve"> </w:t>
      </w:r>
      <w:r>
        <w:rPr>
          <w:rFonts w:ascii="Times New Roman" w:hAnsi="Times New Roman" w:cs="Times New Roman"/>
          <w:kern w:val="0"/>
          <w:sz w:val="22"/>
        </w:rPr>
        <w:t>are</w:t>
      </w:r>
      <w:r>
        <w:rPr>
          <w:rFonts w:ascii="Times New Roman" w:hAnsi="Times New Roman" w:cs="Times New Roman" w:hint="eastAsia"/>
          <w:kern w:val="0"/>
          <w:sz w:val="22"/>
        </w:rPr>
        <w:t xml:space="preserve"> </w:t>
      </w:r>
      <w:r>
        <w:rPr>
          <w:rFonts w:ascii="Times New Roman" w:hAnsi="Times New Roman" w:cs="Times New Roman"/>
          <w:kern w:val="0"/>
          <w:sz w:val="22"/>
        </w:rPr>
        <w:t xml:space="preserve">integrated into one statistical framework </w:t>
      </w:r>
      <w:r>
        <w:rPr>
          <w:rFonts w:ascii="Times New Roman" w:hAnsi="Times New Roman" w:cs="Times New Roman" w:hint="eastAsia"/>
          <w:kern w:val="0"/>
          <w:sz w:val="22"/>
        </w:rPr>
        <w:t xml:space="preserve">where effects are </w:t>
      </w:r>
      <w:r>
        <w:rPr>
          <w:rFonts w:ascii="Times New Roman" w:hAnsi="Times New Roman" w:cs="Times New Roman"/>
          <w:kern w:val="0"/>
          <w:sz w:val="22"/>
        </w:rPr>
        <w:t>estimate</w:t>
      </w:r>
      <w:r>
        <w:rPr>
          <w:rFonts w:ascii="Times New Roman" w:hAnsi="Times New Roman" w:cs="Times New Roman" w:hint="eastAsia"/>
          <w:kern w:val="0"/>
          <w:sz w:val="22"/>
        </w:rPr>
        <w:t>d jointly</w:t>
      </w:r>
      <w:r>
        <w:rPr>
          <w:rFonts w:ascii="Times New Roman" w:hAnsi="Times New Roman" w:cs="Times New Roman"/>
          <w:kern w:val="0"/>
          <w:sz w:val="22"/>
        </w:rPr>
        <w:t xml:space="preserve">. The response </w:t>
      </w:r>
      <w:r w:rsidRPr="004050BF">
        <w:rPr>
          <w:rFonts w:ascii="Times New Roman" w:hAnsi="Times New Roman" w:cs="Times New Roman"/>
          <w:kern w:val="0"/>
          <w:sz w:val="22"/>
        </w:rPr>
        <w:t xml:space="preserve">value </w:t>
      </w:r>
      <m:oMath>
        <m:acc>
          <m:accPr>
            <m:chr m:val="̃"/>
            <m:ctrlPr>
              <w:rPr>
                <w:rFonts w:ascii="Cambria Math" w:hAnsi="Cambria Math" w:cs="Times New Roman"/>
                <w:i/>
                <w:kern w:val="0"/>
                <w:sz w:val="22"/>
              </w:rPr>
            </m:ctrlPr>
          </m:accPr>
          <m:e>
            <m:sSub>
              <m:sSubPr>
                <m:ctrlPr>
                  <w:rPr>
                    <w:rFonts w:ascii="Cambria Math" w:hAnsi="Cambria Math" w:cs="Times New Roman"/>
                    <w:i/>
                    <w:kern w:val="0"/>
                    <w:sz w:val="22"/>
                  </w:rPr>
                </m:ctrlPr>
              </m:sSubPr>
              <m:e>
                <m:r>
                  <w:rPr>
                    <w:rFonts w:ascii="Cambria Math" w:hAnsi="Cambria Math" w:cs="Times New Roman"/>
                    <w:kern w:val="0"/>
                    <w:sz w:val="22"/>
                  </w:rPr>
                  <m:t>y</m:t>
                </m:r>
              </m:e>
              <m:sub>
                <m:r>
                  <w:rPr>
                    <w:rFonts w:ascii="Cambria Math" w:hAnsi="Cambria Math" w:cs="Times New Roman"/>
                    <w:kern w:val="0"/>
                    <w:sz w:val="22"/>
                  </w:rPr>
                  <m:t>i</m:t>
                </m:r>
              </m:sub>
            </m:sSub>
          </m:e>
        </m:acc>
      </m:oMath>
      <w:r>
        <w:rPr>
          <w:rFonts w:ascii="Times New Roman" w:hAnsi="Times New Roman" w:cs="Times New Roman" w:hint="eastAsia"/>
          <w:kern w:val="0"/>
          <w:sz w:val="22"/>
          <w:vertAlign w:val="subscript"/>
        </w:rPr>
        <w:t xml:space="preserve"> </w:t>
      </w:r>
      <w:r>
        <w:rPr>
          <w:rFonts w:ascii="Times New Roman" w:hAnsi="Times New Roman" w:cs="Times New Roman"/>
          <w:kern w:val="0"/>
          <w:sz w:val="22"/>
        </w:rPr>
        <w:t xml:space="preserve">measured at one time point </w:t>
      </w:r>
      <w:r w:rsidRPr="004050BF">
        <w:rPr>
          <w:rFonts w:ascii="Times New Roman" w:hAnsi="Times New Roman" w:cs="Times New Roman"/>
          <w:kern w:val="0"/>
          <w:sz w:val="22"/>
        </w:rPr>
        <w:t xml:space="preserve">for subject i </w:t>
      </w:r>
      <w:r>
        <w:rPr>
          <w:rFonts w:ascii="Times New Roman" w:hAnsi="Times New Roman" w:cs="Times New Roman"/>
          <w:kern w:val="0"/>
          <w:sz w:val="22"/>
        </w:rPr>
        <w:t xml:space="preserve">is dissected </w:t>
      </w:r>
      <w:r>
        <w:rPr>
          <w:rFonts w:ascii="Times New Roman" w:hAnsi="Times New Roman" w:cs="Times New Roman" w:hint="eastAsia"/>
          <w:kern w:val="0"/>
          <w:sz w:val="22"/>
        </w:rPr>
        <w:t xml:space="preserve">in </w:t>
      </w:r>
      <w:r>
        <w:rPr>
          <w:rFonts w:ascii="Times New Roman" w:hAnsi="Times New Roman" w:cs="Times New Roman"/>
          <w:kern w:val="0"/>
          <w:sz w:val="22"/>
        </w:rPr>
        <w:t>equation (1).</w:t>
      </w:r>
    </w:p>
    <w:p w:rsidR="00396EF4" w:rsidRPr="00EC7B2D" w:rsidRDefault="00396EF4" w:rsidP="00396EF4">
      <w:pPr>
        <w:autoSpaceDE w:val="0"/>
        <w:autoSpaceDN w:val="0"/>
        <w:adjustRightInd w:val="0"/>
        <w:rPr>
          <w:rFonts w:ascii="Times New Roman" w:hAnsi="Times New Roman" w:cs="Times New Roman"/>
          <w:kern w:val="0"/>
          <w:sz w:val="22"/>
        </w:rPr>
      </w:pPr>
    </w:p>
    <w:p w:rsidR="00396EF4" w:rsidRPr="004050BF" w:rsidRDefault="00D561CE" w:rsidP="00396EF4">
      <w:pPr>
        <w:autoSpaceDE w:val="0"/>
        <w:autoSpaceDN w:val="0"/>
        <w:adjustRightInd w:val="0"/>
        <w:rPr>
          <w:rFonts w:ascii="Times New Roman" w:hAnsi="Times New Roman" w:cs="Times New Roman"/>
          <w:kern w:val="0"/>
          <w:sz w:val="22"/>
        </w:rPr>
      </w:pPr>
      <m:oMathPara>
        <m:oMath>
          <m:acc>
            <m:accPr>
              <m:chr m:val="̃"/>
              <m:ctrlPr>
                <w:rPr>
                  <w:rFonts w:ascii="Cambria Math" w:hAnsi="Cambria Math" w:cs="Times New Roman"/>
                  <w:kern w:val="0"/>
                  <w:sz w:val="22"/>
                </w:rPr>
              </m:ctrlPr>
            </m:accPr>
            <m:e>
              <m:sSub>
                <m:sSubPr>
                  <m:ctrlPr>
                    <w:rPr>
                      <w:rFonts w:ascii="Cambria Math" w:hAnsi="Cambria Math" w:cs="Times New Roman"/>
                      <w:i/>
                      <w:kern w:val="0"/>
                      <w:sz w:val="22"/>
                    </w:rPr>
                  </m:ctrlPr>
                </m:sSubPr>
                <m:e>
                  <m:r>
                    <w:rPr>
                      <w:rFonts w:ascii="Cambria Math" w:hAnsi="Cambria Math" w:cs="Times New Roman"/>
                      <w:kern w:val="0"/>
                      <w:sz w:val="22"/>
                    </w:rPr>
                    <m:t>y</m:t>
                  </m:r>
                </m:e>
                <m:sub>
                  <m:r>
                    <w:rPr>
                      <w:rFonts w:ascii="Cambria Math" w:hAnsi="Cambria Math" w:cs="Times New Roman"/>
                      <w:kern w:val="0"/>
                      <w:sz w:val="22"/>
                    </w:rPr>
                    <m:t>i</m:t>
                  </m:r>
                </m:sub>
              </m:sSub>
            </m:e>
          </m:acc>
          <m:r>
            <m:rPr>
              <m:sty m:val="p"/>
            </m:rPr>
            <w:rPr>
              <w:rFonts w:ascii="Cambria Math" w:hAnsi="Cambria Math" w:cs="Times New Roman"/>
              <w:kern w:val="0"/>
              <w:sz w:val="22"/>
            </w:rPr>
            <m:t>=μ+</m:t>
          </m:r>
          <m:sSubSup>
            <m:sSubSupPr>
              <m:ctrlPr>
                <w:rPr>
                  <w:rFonts w:ascii="Cambria Math" w:hAnsi="Cambria Math" w:cs="Times New Roman"/>
                  <w:kern w:val="0"/>
                  <w:sz w:val="22"/>
                </w:rPr>
              </m:ctrlPr>
            </m:sSubSupPr>
            <m:e>
              <m:r>
                <m:rPr>
                  <m:sty m:val="p"/>
                </m:rPr>
                <w:rPr>
                  <w:rFonts w:ascii="Cambria Math" w:hAnsi="Cambria Math" w:cs="Times New Roman"/>
                  <w:kern w:val="0"/>
                  <w:sz w:val="22"/>
                </w:rPr>
                <m:t>X</m:t>
              </m:r>
            </m:e>
            <m:sub>
              <m:r>
                <m:rPr>
                  <m:sty m:val="p"/>
                </m:rPr>
                <w:rPr>
                  <w:rFonts w:ascii="Cambria Math" w:hAnsi="Cambria Math" w:cs="Times New Roman"/>
                  <w:kern w:val="0"/>
                  <w:sz w:val="22"/>
                </w:rPr>
                <m:t>i</m:t>
              </m:r>
            </m:sub>
            <m:sup>
              <m:r>
                <m:rPr>
                  <m:sty m:val="p"/>
                </m:rPr>
                <w:rPr>
                  <w:rFonts w:ascii="Cambria Math" w:hAnsi="Cambria Math" w:cs="Times New Roman"/>
                  <w:kern w:val="0"/>
                  <w:sz w:val="22"/>
                </w:rPr>
                <m:t>T</m:t>
              </m:r>
            </m:sup>
          </m:sSubSup>
          <m:r>
            <m:rPr>
              <m:sty m:val="p"/>
            </m:rPr>
            <w:rPr>
              <w:rFonts w:ascii="Cambria Math" w:hAnsi="Cambria Math" w:cs="Times New Roman"/>
              <w:kern w:val="0"/>
              <w:sz w:val="22"/>
            </w:rPr>
            <m:t>α+</m:t>
          </m:r>
          <m:sSubSup>
            <m:sSubSupPr>
              <m:ctrlPr>
                <w:rPr>
                  <w:rFonts w:ascii="Cambria Math" w:hAnsi="Cambria Math" w:cs="Times New Roman"/>
                  <w:kern w:val="0"/>
                  <w:sz w:val="22"/>
                </w:rPr>
              </m:ctrlPr>
            </m:sSubSupPr>
            <m:e>
              <m:r>
                <m:rPr>
                  <m:sty m:val="p"/>
                </m:rPr>
                <w:rPr>
                  <w:rFonts w:ascii="Cambria Math" w:hAnsi="Cambria Math" w:cs="Times New Roman"/>
                  <w:kern w:val="0"/>
                  <w:sz w:val="22"/>
                </w:rPr>
                <m:t>Z</m:t>
              </m:r>
            </m:e>
            <m:sub>
              <m:r>
                <m:rPr>
                  <m:sty m:val="p"/>
                </m:rPr>
                <w:rPr>
                  <w:rFonts w:ascii="Cambria Math" w:hAnsi="Cambria Math" w:cs="Times New Roman"/>
                  <w:kern w:val="0"/>
                  <w:sz w:val="22"/>
                </w:rPr>
                <m:t>i</m:t>
              </m:r>
            </m:sub>
            <m:sup>
              <m:r>
                <m:rPr>
                  <m:sty m:val="p"/>
                </m:rPr>
                <w:rPr>
                  <w:rFonts w:ascii="Cambria Math" w:hAnsi="Cambria Math" w:cs="Times New Roman"/>
                  <w:kern w:val="0"/>
                  <w:sz w:val="22"/>
                </w:rPr>
                <m:t>T</m:t>
              </m:r>
            </m:sup>
          </m:sSubSup>
          <m:r>
            <m:rPr>
              <m:sty m:val="p"/>
            </m:rPr>
            <w:rPr>
              <w:rFonts w:ascii="Cambria Math" w:hAnsi="Cambria Math" w:cs="Times New Roman"/>
              <w:kern w:val="0"/>
              <w:sz w:val="22"/>
            </w:rPr>
            <m:t>β+</m:t>
          </m:r>
          <m:sSubSup>
            <m:sSubSupPr>
              <m:ctrlPr>
                <w:rPr>
                  <w:rFonts w:ascii="Cambria Math" w:hAnsi="Cambria Math" w:cs="Times New Roman"/>
                  <w:kern w:val="0"/>
                  <w:sz w:val="22"/>
                </w:rPr>
              </m:ctrlPr>
            </m:sSubSupPr>
            <m:e>
              <m:r>
                <m:rPr>
                  <m:sty m:val="p"/>
                </m:rPr>
                <w:rPr>
                  <w:rFonts w:ascii="Cambria Math" w:hAnsi="Cambria Math" w:cs="Times New Roman"/>
                  <w:kern w:val="0"/>
                  <w:sz w:val="22"/>
                </w:rPr>
                <m:t>ξ</m:t>
              </m:r>
            </m:e>
            <m:sub>
              <m:r>
                <m:rPr>
                  <m:sty m:val="p"/>
                </m:rPr>
                <w:rPr>
                  <w:rFonts w:ascii="Cambria Math" w:hAnsi="Cambria Math" w:cs="Times New Roman"/>
                  <w:kern w:val="0"/>
                  <w:sz w:val="22"/>
                </w:rPr>
                <m:t>i</m:t>
              </m:r>
            </m:sub>
            <m:sup>
              <m:r>
                <m:rPr>
                  <m:sty m:val="p"/>
                </m:rPr>
                <w:rPr>
                  <w:rFonts w:ascii="Cambria Math" w:hAnsi="Cambria Math" w:cs="Times New Roman"/>
                  <w:kern w:val="0"/>
                  <w:sz w:val="22"/>
                </w:rPr>
                <m:t>T</m:t>
              </m:r>
            </m:sup>
          </m:sSubSup>
          <m:r>
            <m:rPr>
              <m:sty m:val="p"/>
            </m:rPr>
            <w:rPr>
              <w:rFonts w:ascii="Cambria Math" w:hAnsi="Cambria Math" w:cs="Times New Roman"/>
              <w:kern w:val="0"/>
              <w:sz w:val="22"/>
            </w:rPr>
            <m:t>a+</m:t>
          </m:r>
          <m:sSubSup>
            <m:sSubSupPr>
              <m:ctrlPr>
                <w:rPr>
                  <w:rFonts w:ascii="Cambria Math" w:hAnsi="Cambria Math" w:cs="Times New Roman"/>
                  <w:kern w:val="0"/>
                  <w:sz w:val="22"/>
                </w:rPr>
              </m:ctrlPr>
            </m:sSubSupPr>
            <m:e>
              <m:r>
                <m:rPr>
                  <m:sty m:val="p"/>
                </m:rPr>
                <w:rPr>
                  <w:rFonts w:ascii="Cambria Math" w:hAnsi="Cambria Math" w:cs="Times New Roman"/>
                  <w:kern w:val="0"/>
                  <w:sz w:val="22"/>
                </w:rPr>
                <m:t>ζ</m:t>
              </m:r>
            </m:e>
            <m:sub>
              <m:r>
                <m:rPr>
                  <m:sty m:val="p"/>
                </m:rPr>
                <w:rPr>
                  <w:rFonts w:ascii="Cambria Math" w:hAnsi="Cambria Math" w:cs="Times New Roman"/>
                  <w:kern w:val="0"/>
                  <w:sz w:val="22"/>
                </w:rPr>
                <m:t>i</m:t>
              </m:r>
            </m:sub>
            <m:sup>
              <m:r>
                <m:rPr>
                  <m:sty m:val="p"/>
                </m:rPr>
                <w:rPr>
                  <w:rFonts w:ascii="Cambria Math" w:hAnsi="Cambria Math" w:cs="Times New Roman"/>
                  <w:kern w:val="0"/>
                  <w:sz w:val="22"/>
                </w:rPr>
                <m:t>T</m:t>
              </m:r>
            </m:sup>
          </m:sSubSup>
          <m:r>
            <m:rPr>
              <m:sty m:val="p"/>
            </m:rPr>
            <w:rPr>
              <w:rFonts w:ascii="Cambria Math" w:hAnsi="Cambria Math" w:cs="Times New Roman"/>
              <w:kern w:val="0"/>
              <w:sz w:val="22"/>
            </w:rPr>
            <m:t>d+</m:t>
          </m:r>
          <m:sSub>
            <m:sSubPr>
              <m:ctrlPr>
                <w:rPr>
                  <w:rFonts w:ascii="Cambria Math" w:hAnsi="Cambria Math" w:cs="Times New Roman"/>
                  <w:kern w:val="0"/>
                  <w:sz w:val="22"/>
                </w:rPr>
              </m:ctrlPr>
            </m:sSubPr>
            <m:e>
              <m:r>
                <m:rPr>
                  <m:sty m:val="p"/>
                </m:rPr>
                <w:rPr>
                  <w:rFonts w:ascii="Cambria Math" w:hAnsi="Cambria Math" w:cs="Times New Roman"/>
                  <w:kern w:val="0"/>
                  <w:sz w:val="22"/>
                </w:rPr>
                <m:t>ϵ</m:t>
              </m:r>
            </m:e>
            <m:sub>
              <m:r>
                <m:rPr>
                  <m:sty m:val="p"/>
                </m:rPr>
                <w:rPr>
                  <w:rFonts w:ascii="Cambria Math" w:hAnsi="Cambria Math" w:cs="Times New Roman"/>
                  <w:kern w:val="0"/>
                  <w:sz w:val="22"/>
                </w:rPr>
                <m:t>i</m:t>
              </m:r>
            </m:sub>
          </m:sSub>
          <m:r>
            <m:rPr>
              <m:sty m:val="p"/>
            </m:rPr>
            <w:rPr>
              <w:rFonts w:ascii="Cambria Math" w:hAnsi="Cambria Math" w:cs="Times New Roman"/>
              <w:kern w:val="0"/>
              <w:sz w:val="22"/>
            </w:rPr>
            <m:t>,          i=1,…,n,           (1)</m:t>
          </m:r>
        </m:oMath>
      </m:oMathPara>
    </w:p>
    <w:p w:rsidR="00396EF4" w:rsidRDefault="00396EF4" w:rsidP="00396EF4">
      <w:pPr>
        <w:autoSpaceDE w:val="0"/>
        <w:autoSpaceDN w:val="0"/>
        <w:adjustRightInd w:val="0"/>
        <w:rPr>
          <w:rFonts w:ascii="Times New Roman" w:hAnsi="Times New Roman" w:cs="Times New Roman"/>
          <w:kern w:val="0"/>
          <w:sz w:val="22"/>
        </w:rPr>
      </w:pPr>
    </w:p>
    <w:p w:rsidR="00396EF4" w:rsidRPr="004050BF" w:rsidRDefault="00396EF4" w:rsidP="00396EF4">
      <w:pPr>
        <w:autoSpaceDE w:val="0"/>
        <w:autoSpaceDN w:val="0"/>
        <w:adjustRightInd w:val="0"/>
        <w:rPr>
          <w:rFonts w:ascii="Times New Roman" w:hAnsi="Times New Roman" w:cs="Times New Roman"/>
          <w:kern w:val="0"/>
          <w:sz w:val="22"/>
        </w:rPr>
      </w:pPr>
      <w:r w:rsidRPr="004050BF">
        <w:rPr>
          <w:rFonts w:ascii="Times New Roman" w:hAnsi="Times New Roman" w:cs="Times New Roman"/>
          <w:kern w:val="0"/>
          <w:sz w:val="22"/>
        </w:rPr>
        <w:t xml:space="preserve">where </w:t>
      </w:r>
      <m:oMath>
        <m:r>
          <m:rPr>
            <m:sty m:val="p"/>
          </m:rPr>
          <w:rPr>
            <w:rFonts w:ascii="Cambria Math" w:hAnsi="Cambria Math" w:cs="Times New Roman"/>
            <w:kern w:val="0"/>
            <w:sz w:val="22"/>
          </w:rPr>
          <m:t>μ</m:t>
        </m:r>
      </m:oMath>
      <w:r w:rsidRPr="004050BF">
        <w:rPr>
          <w:rFonts w:ascii="Times New Roman" w:hAnsi="Times New Roman" w:cs="Times New Roman"/>
          <w:kern w:val="0"/>
          <w:sz w:val="22"/>
        </w:rPr>
        <w:t xml:space="preserve"> is the overall mean, X</w:t>
      </w:r>
      <w:r w:rsidRPr="00456343">
        <w:rPr>
          <w:rFonts w:ascii="Times New Roman" w:hAnsi="Times New Roman" w:cs="Times New Roman"/>
          <w:kern w:val="0"/>
          <w:sz w:val="22"/>
          <w:vertAlign w:val="subscript"/>
        </w:rPr>
        <w:t>i</w:t>
      </w:r>
      <w:r w:rsidRPr="004050BF">
        <w:rPr>
          <w:rFonts w:ascii="Times New Roman" w:hAnsi="Times New Roman" w:cs="Times New Roman"/>
          <w:kern w:val="0"/>
          <w:sz w:val="22"/>
        </w:rPr>
        <w:t xml:space="preserve"> is the vector of discrete covariates, α is the vector of regression coefficients for discrete covariates, Z</w:t>
      </w:r>
      <w:r w:rsidRPr="00456343">
        <w:rPr>
          <w:rFonts w:ascii="Times New Roman" w:hAnsi="Times New Roman" w:cs="Times New Roman"/>
          <w:kern w:val="0"/>
          <w:sz w:val="22"/>
          <w:vertAlign w:val="subscript"/>
        </w:rPr>
        <w:t>i</w:t>
      </w:r>
      <w:r w:rsidRPr="004050BF">
        <w:rPr>
          <w:rFonts w:ascii="Times New Roman" w:hAnsi="Times New Roman" w:cs="Times New Roman"/>
          <w:kern w:val="0"/>
          <w:sz w:val="22"/>
        </w:rPr>
        <w:t xml:space="preserve"> is the</w:t>
      </w:r>
      <w:r>
        <w:rPr>
          <w:rFonts w:ascii="Times New Roman" w:hAnsi="Times New Roman" w:cs="Times New Roman" w:hint="eastAsia"/>
          <w:kern w:val="0"/>
          <w:sz w:val="22"/>
        </w:rPr>
        <w:t xml:space="preserve"> </w:t>
      </w:r>
      <w:r w:rsidRPr="004050BF">
        <w:rPr>
          <w:rFonts w:ascii="Times New Roman" w:hAnsi="Times New Roman" w:cs="Times New Roman"/>
          <w:kern w:val="0"/>
          <w:sz w:val="22"/>
        </w:rPr>
        <w:t xml:space="preserve">vector of continuous covariates, </w:t>
      </w:r>
      <w:r w:rsidRPr="004050BF">
        <w:rPr>
          <w:rFonts w:ascii="Times New Roman" w:hAnsi="Times New Roman" w:cs="Times New Roman"/>
          <w:color w:val="333333"/>
          <w:sz w:val="22"/>
          <w:shd w:val="clear" w:color="auto" w:fill="FFFFFF"/>
        </w:rPr>
        <w:t>β</w:t>
      </w:r>
      <w:r w:rsidRPr="004050BF">
        <w:rPr>
          <w:rFonts w:ascii="Times New Roman" w:hAnsi="Times New Roman" w:cs="Times New Roman"/>
          <w:kern w:val="0"/>
          <w:sz w:val="22"/>
        </w:rPr>
        <w:t xml:space="preserve"> is the vector of regression coefficients for continuous covariates, a = (a</w:t>
      </w:r>
      <w:r w:rsidRPr="004050BF">
        <w:rPr>
          <w:rFonts w:ascii="Times New Roman" w:hAnsi="Times New Roman" w:cs="Times New Roman"/>
          <w:kern w:val="0"/>
          <w:sz w:val="22"/>
          <w:vertAlign w:val="subscript"/>
        </w:rPr>
        <w:t>1</w:t>
      </w:r>
      <w:r w:rsidRPr="004050BF">
        <w:rPr>
          <w:rFonts w:ascii="Times New Roman" w:hAnsi="Times New Roman" w:cs="Times New Roman"/>
          <w:kern w:val="0"/>
          <w:sz w:val="22"/>
        </w:rPr>
        <w:t>,…, a</w:t>
      </w:r>
      <w:r w:rsidRPr="004050BF">
        <w:rPr>
          <w:rFonts w:ascii="Times New Roman" w:hAnsi="Times New Roman" w:cs="Times New Roman"/>
          <w:kern w:val="0"/>
          <w:sz w:val="22"/>
          <w:vertAlign w:val="subscript"/>
        </w:rPr>
        <w:t>p</w:t>
      </w:r>
      <w:r w:rsidRPr="004050BF">
        <w:rPr>
          <w:rFonts w:ascii="Times New Roman" w:hAnsi="Times New Roman" w:cs="Times New Roman"/>
          <w:kern w:val="0"/>
          <w:sz w:val="22"/>
        </w:rPr>
        <w:t>)</w:t>
      </w:r>
      <w:r w:rsidRPr="004050BF">
        <w:rPr>
          <w:rFonts w:ascii="Times New Roman" w:hAnsi="Times New Roman" w:cs="Times New Roman"/>
          <w:kern w:val="0"/>
          <w:sz w:val="22"/>
          <w:vertAlign w:val="superscript"/>
        </w:rPr>
        <w:t>T</w:t>
      </w:r>
      <w:r w:rsidRPr="004050BF">
        <w:rPr>
          <w:rFonts w:ascii="Times New Roman" w:hAnsi="Times New Roman" w:cs="Times New Roman"/>
          <w:kern w:val="0"/>
          <w:sz w:val="22"/>
        </w:rPr>
        <w:t xml:space="preserve"> and d = (d</w:t>
      </w:r>
      <w:r w:rsidRPr="004050BF">
        <w:rPr>
          <w:rFonts w:ascii="Times New Roman" w:hAnsi="Times New Roman" w:cs="Times New Roman"/>
          <w:kern w:val="0"/>
          <w:sz w:val="22"/>
          <w:vertAlign w:val="subscript"/>
        </w:rPr>
        <w:t>1</w:t>
      </w:r>
      <w:r w:rsidRPr="004050BF">
        <w:rPr>
          <w:rFonts w:ascii="Times New Roman" w:hAnsi="Times New Roman" w:cs="Times New Roman"/>
          <w:kern w:val="0"/>
          <w:sz w:val="22"/>
        </w:rPr>
        <w:t>,…, d</w:t>
      </w:r>
      <w:r w:rsidRPr="004050BF">
        <w:rPr>
          <w:rFonts w:ascii="Times New Roman" w:hAnsi="Times New Roman" w:cs="Times New Roman"/>
          <w:kern w:val="0"/>
          <w:sz w:val="22"/>
          <w:vertAlign w:val="subscript"/>
        </w:rPr>
        <w:t>p</w:t>
      </w:r>
      <w:r w:rsidRPr="004050BF">
        <w:rPr>
          <w:rFonts w:ascii="Times New Roman" w:hAnsi="Times New Roman" w:cs="Times New Roman"/>
          <w:kern w:val="0"/>
          <w:sz w:val="22"/>
        </w:rPr>
        <w:t>)</w:t>
      </w:r>
      <w:r w:rsidRPr="004050BF">
        <w:rPr>
          <w:rFonts w:ascii="Times New Roman" w:hAnsi="Times New Roman" w:cs="Times New Roman"/>
          <w:kern w:val="0"/>
          <w:sz w:val="22"/>
          <w:vertAlign w:val="superscript"/>
        </w:rPr>
        <w:t>T</w:t>
      </w:r>
      <w:r w:rsidRPr="004050BF">
        <w:rPr>
          <w:rFonts w:ascii="Times New Roman" w:hAnsi="Times New Roman" w:cs="Times New Roman"/>
          <w:kern w:val="0"/>
          <w:sz w:val="22"/>
        </w:rPr>
        <w:t xml:space="preserve"> are the p-dimensional vectors of the additive and dominant effects of SNPs, respectively, </w:t>
      </w:r>
      <m:oMath>
        <m:sSub>
          <m:sSubPr>
            <m:ctrlPr>
              <w:rPr>
                <w:rFonts w:ascii="Cambria Math" w:hAnsi="Cambria Math" w:cs="Times New Roman"/>
                <w:kern w:val="0"/>
                <w:sz w:val="22"/>
              </w:rPr>
            </m:ctrlPr>
          </m:sSubPr>
          <m:e>
            <m:r>
              <m:rPr>
                <m:sty m:val="p"/>
              </m:rPr>
              <w:rPr>
                <w:rFonts w:ascii="Cambria Math" w:hAnsi="Cambria Math" w:cs="Times New Roman"/>
                <w:kern w:val="0"/>
                <w:sz w:val="22"/>
              </w:rPr>
              <m:t>ξ</m:t>
            </m:r>
          </m:e>
          <m:sub>
            <m:r>
              <m:rPr>
                <m:sty m:val="p"/>
              </m:rPr>
              <w:rPr>
                <w:rFonts w:ascii="Cambria Math" w:hAnsi="Cambria Math" w:cs="Times New Roman"/>
                <w:kern w:val="0"/>
                <w:sz w:val="22"/>
              </w:rPr>
              <m:t>i</m:t>
            </m:r>
          </m:sub>
        </m:sSub>
      </m:oMath>
      <w:r w:rsidRPr="004050BF">
        <w:rPr>
          <w:rFonts w:ascii="Times New Roman" w:hAnsi="Times New Roman" w:cs="Times New Roman"/>
          <w:kern w:val="0"/>
          <w:sz w:val="22"/>
        </w:rPr>
        <w:t xml:space="preserve"> and </w:t>
      </w:r>
      <m:oMath>
        <m:sSub>
          <m:sSubPr>
            <m:ctrlPr>
              <w:rPr>
                <w:rFonts w:ascii="Cambria Math" w:hAnsi="Cambria Math" w:cs="Times New Roman"/>
                <w:kern w:val="0"/>
                <w:sz w:val="22"/>
              </w:rPr>
            </m:ctrlPr>
          </m:sSubPr>
          <m:e>
            <m:r>
              <m:rPr>
                <m:sty m:val="p"/>
              </m:rPr>
              <w:rPr>
                <w:rFonts w:ascii="Cambria Math" w:hAnsi="Cambria Math" w:cs="Times New Roman"/>
                <w:kern w:val="0"/>
                <w:sz w:val="22"/>
              </w:rPr>
              <m:t>ζ</m:t>
            </m:r>
          </m:e>
          <m:sub>
            <m:r>
              <m:rPr>
                <m:sty m:val="p"/>
              </m:rPr>
              <w:rPr>
                <w:rFonts w:ascii="Cambria Math" w:hAnsi="Cambria Math" w:cs="Times New Roman"/>
                <w:kern w:val="0"/>
                <w:sz w:val="22"/>
              </w:rPr>
              <m:t>i</m:t>
            </m:r>
          </m:sub>
        </m:sSub>
      </m:oMath>
      <w:r w:rsidRPr="004050BF">
        <w:rPr>
          <w:rFonts w:ascii="Times New Roman" w:hAnsi="Times New Roman" w:cs="Times New Roman"/>
          <w:kern w:val="0"/>
          <w:sz w:val="22"/>
        </w:rPr>
        <w:t xml:space="preserve"> are the indicator vectors of the additive and dominant effects of SNPs, and </w:t>
      </w:r>
      <m:oMath>
        <m:sSub>
          <m:sSubPr>
            <m:ctrlPr>
              <w:rPr>
                <w:rFonts w:ascii="Cambria Math" w:hAnsi="Cambria Math" w:cs="Times New Roman"/>
                <w:kern w:val="0"/>
                <w:sz w:val="22"/>
              </w:rPr>
            </m:ctrlPr>
          </m:sSubPr>
          <m:e>
            <m:r>
              <m:rPr>
                <m:sty m:val="p"/>
              </m:rPr>
              <w:rPr>
                <w:rFonts w:ascii="Cambria Math" w:hAnsi="Cambria Math" w:cs="Times New Roman"/>
                <w:kern w:val="0"/>
                <w:sz w:val="22"/>
              </w:rPr>
              <m:t>ϵ</m:t>
            </m:r>
          </m:e>
          <m:sub>
            <m:r>
              <m:rPr>
                <m:sty m:val="p"/>
              </m:rPr>
              <w:rPr>
                <w:rFonts w:ascii="Cambria Math" w:hAnsi="Cambria Math" w:cs="Times New Roman"/>
                <w:kern w:val="0"/>
                <w:sz w:val="22"/>
              </w:rPr>
              <m:t>i</m:t>
            </m:r>
          </m:sub>
        </m:sSub>
      </m:oMath>
      <w:r w:rsidRPr="004050BF">
        <w:rPr>
          <w:rFonts w:ascii="Times New Roman" w:hAnsi="Times New Roman" w:cs="Times New Roman"/>
          <w:kern w:val="0"/>
          <w:sz w:val="22"/>
        </w:rPr>
        <w:t xml:space="preserve"> isthe residual error assumed to follow a N(0; σ</w:t>
      </w:r>
      <w:r w:rsidRPr="004050BF">
        <w:rPr>
          <w:rFonts w:ascii="Times New Roman" w:hAnsi="Times New Roman" w:cs="Times New Roman"/>
          <w:kern w:val="0"/>
          <w:sz w:val="22"/>
          <w:vertAlign w:val="superscript"/>
        </w:rPr>
        <w:t>2</w:t>
      </w:r>
      <w:r w:rsidRPr="004050BF">
        <w:rPr>
          <w:rFonts w:ascii="Times New Roman" w:hAnsi="Times New Roman" w:cs="Times New Roman"/>
          <w:kern w:val="0"/>
          <w:sz w:val="22"/>
        </w:rPr>
        <w:t xml:space="preserve">) distribution. The j-th elements of </w:t>
      </w:r>
      <m:oMath>
        <m:sSub>
          <m:sSubPr>
            <m:ctrlPr>
              <w:rPr>
                <w:rFonts w:ascii="Cambria Math" w:hAnsi="Cambria Math" w:cs="Times New Roman"/>
                <w:kern w:val="0"/>
                <w:sz w:val="22"/>
              </w:rPr>
            </m:ctrlPr>
          </m:sSubPr>
          <m:e>
            <m:r>
              <m:rPr>
                <m:sty m:val="p"/>
              </m:rPr>
              <w:rPr>
                <w:rFonts w:ascii="Cambria Math" w:hAnsi="Cambria Math" w:cs="Times New Roman"/>
                <w:kern w:val="0"/>
                <w:sz w:val="22"/>
              </w:rPr>
              <m:t>ξ</m:t>
            </m:r>
          </m:e>
          <m:sub>
            <m:r>
              <m:rPr>
                <m:sty m:val="p"/>
              </m:rPr>
              <w:rPr>
                <w:rFonts w:ascii="Cambria Math" w:hAnsi="Cambria Math" w:cs="Times New Roman"/>
                <w:kern w:val="0"/>
                <w:sz w:val="22"/>
              </w:rPr>
              <m:t>i</m:t>
            </m:r>
          </m:sub>
        </m:sSub>
      </m:oMath>
      <w:r w:rsidRPr="004050BF">
        <w:rPr>
          <w:rFonts w:ascii="Times New Roman" w:hAnsi="Times New Roman" w:cs="Times New Roman"/>
          <w:kern w:val="0"/>
          <w:sz w:val="22"/>
        </w:rPr>
        <w:t xml:space="preserve"> and </w:t>
      </w:r>
      <m:oMath>
        <m:sSub>
          <m:sSubPr>
            <m:ctrlPr>
              <w:rPr>
                <w:rFonts w:ascii="Cambria Math" w:hAnsi="Cambria Math" w:cs="Times New Roman"/>
                <w:kern w:val="0"/>
                <w:sz w:val="22"/>
              </w:rPr>
            </m:ctrlPr>
          </m:sSubPr>
          <m:e>
            <m:r>
              <m:rPr>
                <m:sty m:val="p"/>
              </m:rPr>
              <w:rPr>
                <w:rFonts w:ascii="Cambria Math" w:hAnsi="Cambria Math" w:cs="Times New Roman"/>
                <w:kern w:val="0"/>
                <w:sz w:val="22"/>
              </w:rPr>
              <m:t>ζ</m:t>
            </m:r>
          </m:e>
          <m:sub>
            <m:r>
              <m:rPr>
                <m:sty m:val="p"/>
              </m:rPr>
              <w:rPr>
                <w:rFonts w:ascii="Cambria Math" w:hAnsi="Cambria Math" w:cs="Times New Roman"/>
                <w:kern w:val="0"/>
                <w:sz w:val="22"/>
              </w:rPr>
              <m:t>i</m:t>
            </m:r>
          </m:sub>
        </m:sSub>
      </m:oMath>
      <w:r w:rsidRPr="004050BF">
        <w:rPr>
          <w:rFonts w:ascii="Times New Roman" w:hAnsi="Times New Roman" w:cs="Times New Roman"/>
          <w:kern w:val="0"/>
          <w:sz w:val="22"/>
        </w:rPr>
        <w:t xml:space="preserve"> are defined as</w:t>
      </w:r>
    </w:p>
    <w:p w:rsidR="00396EF4" w:rsidRPr="004050BF" w:rsidRDefault="00D561CE" w:rsidP="00396EF4">
      <w:pPr>
        <w:autoSpaceDE w:val="0"/>
        <w:autoSpaceDN w:val="0"/>
        <w:adjustRightInd w:val="0"/>
        <w:rPr>
          <w:rFonts w:ascii="Times New Roman" w:hAnsi="Times New Roman" w:cs="Times New Roman"/>
          <w:kern w:val="0"/>
          <w:sz w:val="22"/>
        </w:rPr>
      </w:pPr>
      <m:oMathPara>
        <m:oMath>
          <m:sSub>
            <m:sSubPr>
              <m:ctrlPr>
                <w:rPr>
                  <w:rFonts w:ascii="Cambria Math" w:hAnsi="Cambria Math" w:cs="Times New Roman"/>
                  <w:kern w:val="0"/>
                  <w:sz w:val="22"/>
                </w:rPr>
              </m:ctrlPr>
            </m:sSubPr>
            <m:e>
              <m:r>
                <m:rPr>
                  <m:sty m:val="p"/>
                </m:rPr>
                <w:rPr>
                  <w:rFonts w:ascii="Cambria Math" w:hAnsi="Cambria Math" w:cs="Times New Roman"/>
                  <w:kern w:val="0"/>
                  <w:sz w:val="22"/>
                </w:rPr>
                <m:t>ξ</m:t>
              </m:r>
            </m:e>
            <m:sub>
              <m:r>
                <m:rPr>
                  <m:sty m:val="p"/>
                </m:rPr>
                <w:rPr>
                  <w:rFonts w:ascii="Cambria Math" w:hAnsi="Cambria Math" w:cs="Times New Roman"/>
                  <w:kern w:val="0"/>
                  <w:sz w:val="22"/>
                </w:rPr>
                <m:t>ij</m:t>
              </m:r>
            </m:sub>
          </m:sSub>
          <m:r>
            <m:rPr>
              <m:sty m:val="p"/>
            </m:rPr>
            <w:rPr>
              <w:rFonts w:ascii="Cambria Math" w:hAnsi="Cambria Math" w:cs="Times New Roman"/>
              <w:kern w:val="0"/>
              <w:sz w:val="22"/>
            </w:rPr>
            <m:t xml:space="preserve">= </m:t>
          </m:r>
          <m:d>
            <m:dPr>
              <m:begChr m:val="{"/>
              <m:endChr m:val=""/>
              <m:ctrlPr>
                <w:rPr>
                  <w:rFonts w:ascii="Cambria Math" w:hAnsi="Cambria Math" w:cs="Times New Roman"/>
                  <w:kern w:val="0"/>
                  <w:sz w:val="22"/>
                </w:rPr>
              </m:ctrlPr>
            </m:dPr>
            <m:e>
              <m:eqArr>
                <m:eqArrPr>
                  <m:ctrlPr>
                    <w:rPr>
                      <w:rFonts w:ascii="Cambria Math" w:hAnsi="Cambria Math" w:cs="Times New Roman"/>
                      <w:kern w:val="0"/>
                      <w:sz w:val="22"/>
                    </w:rPr>
                  </m:ctrlPr>
                </m:eqArrPr>
                <m:e>
                  <m:r>
                    <m:rPr>
                      <m:sty m:val="p"/>
                    </m:rPr>
                    <w:rPr>
                      <w:rFonts w:ascii="Cambria Math" w:hAnsi="Cambria Math" w:cs="Times New Roman"/>
                      <w:kern w:val="0"/>
                      <w:sz w:val="22"/>
                    </w:rPr>
                    <m:t>1, if the genotype of SNP j is AA</m:t>
                  </m:r>
                </m:e>
                <m:e>
                  <m:r>
                    <m:rPr>
                      <m:sty m:val="p"/>
                    </m:rPr>
                    <w:rPr>
                      <w:rFonts w:ascii="Cambria Math" w:hAnsi="Cambria Math" w:cs="Times New Roman"/>
                      <w:kern w:val="0"/>
                      <w:sz w:val="22"/>
                    </w:rPr>
                    <m:t>0, if the genotype of SNP j is Aa</m:t>
                  </m:r>
                </m:e>
                <m:e>
                  <m:r>
                    <m:rPr>
                      <m:sty m:val="p"/>
                    </m:rPr>
                    <w:rPr>
                      <w:rFonts w:ascii="Cambria Math" w:hAnsi="Cambria Math" w:cs="Times New Roman"/>
                      <w:kern w:val="0"/>
                      <w:sz w:val="22"/>
                    </w:rPr>
                    <m:t>-1 if the genotype of SNP is aa</m:t>
                  </m:r>
                </m:e>
              </m:eqArr>
            </m:e>
          </m:d>
        </m:oMath>
      </m:oMathPara>
    </w:p>
    <w:p w:rsidR="00396EF4" w:rsidRPr="004050BF" w:rsidRDefault="00396EF4" w:rsidP="00396EF4">
      <w:pPr>
        <w:autoSpaceDE w:val="0"/>
        <w:autoSpaceDN w:val="0"/>
        <w:adjustRightInd w:val="0"/>
        <w:rPr>
          <w:rFonts w:ascii="Times New Roman" w:hAnsi="Times New Roman" w:cs="Times New Roman"/>
          <w:kern w:val="0"/>
          <w:sz w:val="22"/>
        </w:rPr>
      </w:pPr>
    </w:p>
    <w:p w:rsidR="00396EF4" w:rsidRPr="004050BF" w:rsidRDefault="00D561CE" w:rsidP="00396EF4">
      <w:pPr>
        <w:autoSpaceDE w:val="0"/>
        <w:autoSpaceDN w:val="0"/>
        <w:adjustRightInd w:val="0"/>
        <w:rPr>
          <w:rFonts w:ascii="Times New Roman" w:hAnsi="Times New Roman" w:cs="Times New Roman"/>
          <w:kern w:val="0"/>
          <w:sz w:val="22"/>
        </w:rPr>
      </w:pPr>
      <m:oMathPara>
        <m:oMath>
          <m:sSub>
            <m:sSubPr>
              <m:ctrlPr>
                <w:rPr>
                  <w:rFonts w:ascii="Cambria Math" w:hAnsi="Cambria Math" w:cs="Times New Roman"/>
                  <w:kern w:val="0"/>
                  <w:sz w:val="22"/>
                </w:rPr>
              </m:ctrlPr>
            </m:sSubPr>
            <m:e>
              <m:r>
                <m:rPr>
                  <m:sty m:val="p"/>
                </m:rPr>
                <w:rPr>
                  <w:rFonts w:ascii="Cambria Math" w:hAnsi="Cambria Math" w:cs="Times New Roman"/>
                  <w:kern w:val="0"/>
                  <w:sz w:val="22"/>
                </w:rPr>
                <m:t>ζ</m:t>
              </m:r>
            </m:e>
            <m:sub>
              <m:r>
                <m:rPr>
                  <m:sty m:val="p"/>
                </m:rPr>
                <w:rPr>
                  <w:rFonts w:ascii="Cambria Math" w:hAnsi="Cambria Math" w:cs="Times New Roman"/>
                  <w:kern w:val="0"/>
                  <w:sz w:val="22"/>
                </w:rPr>
                <m:t>ij</m:t>
              </m:r>
            </m:sub>
          </m:sSub>
          <m:r>
            <m:rPr>
              <m:sty m:val="p"/>
            </m:rPr>
            <w:rPr>
              <w:rFonts w:ascii="Cambria Math" w:hAnsi="Cambria Math" w:cs="Times New Roman"/>
              <w:kern w:val="0"/>
              <w:sz w:val="22"/>
            </w:rPr>
            <m:t>=</m:t>
          </m:r>
          <m:d>
            <m:dPr>
              <m:begChr m:val="{"/>
              <m:endChr m:val=""/>
              <m:ctrlPr>
                <w:rPr>
                  <w:rFonts w:ascii="Cambria Math" w:hAnsi="Cambria Math" w:cs="Times New Roman"/>
                  <w:kern w:val="0"/>
                  <w:sz w:val="22"/>
                </w:rPr>
              </m:ctrlPr>
            </m:dPr>
            <m:e>
              <m:eqArr>
                <m:eqArrPr>
                  <m:ctrlPr>
                    <w:rPr>
                      <w:rFonts w:ascii="Cambria Math" w:hAnsi="Cambria Math" w:cs="Times New Roman"/>
                      <w:kern w:val="0"/>
                      <w:sz w:val="22"/>
                    </w:rPr>
                  </m:ctrlPr>
                </m:eqArrPr>
                <m:e>
                  <m:r>
                    <m:rPr>
                      <m:sty m:val="p"/>
                    </m:rPr>
                    <w:rPr>
                      <w:rFonts w:ascii="Cambria Math" w:hAnsi="Cambria Math" w:cs="Times New Roman"/>
                      <w:kern w:val="0"/>
                      <w:sz w:val="22"/>
                    </w:rPr>
                    <m:t>1, if the genotype of SNP j is Aa</m:t>
                  </m:r>
                </m:e>
                <m:e>
                  <m:r>
                    <m:rPr>
                      <m:sty m:val="p"/>
                    </m:rPr>
                    <w:rPr>
                      <w:rFonts w:ascii="Cambria Math" w:hAnsi="Cambria Math" w:cs="Times New Roman"/>
                      <w:kern w:val="0"/>
                      <w:sz w:val="22"/>
                    </w:rPr>
                    <m:t>0, if the genotype of SNP is AA or aa</m:t>
                  </m:r>
                </m:e>
              </m:eqArr>
            </m:e>
          </m:d>
        </m:oMath>
      </m:oMathPara>
    </w:p>
    <w:p w:rsidR="00396EF4" w:rsidRPr="004050BF" w:rsidRDefault="00396EF4" w:rsidP="00396EF4">
      <w:pPr>
        <w:autoSpaceDE w:val="0"/>
        <w:autoSpaceDN w:val="0"/>
        <w:adjustRightInd w:val="0"/>
        <w:rPr>
          <w:rFonts w:ascii="Times New Roman" w:hAnsi="Times New Roman" w:cs="Times New Roman"/>
          <w:kern w:val="0"/>
          <w:sz w:val="22"/>
        </w:rPr>
      </w:pPr>
    </w:p>
    <w:p w:rsidR="00396EF4" w:rsidRPr="000F5708" w:rsidRDefault="00396EF4" w:rsidP="00396EF4">
      <w:pPr>
        <w:pStyle w:val="2"/>
      </w:pPr>
      <w:r>
        <w:t xml:space="preserve">4.2 </w:t>
      </w:r>
      <w:r w:rsidRPr="000F5708">
        <w:t xml:space="preserve">The GLS model </w:t>
      </w:r>
    </w:p>
    <w:p w:rsidR="00396EF4" w:rsidRDefault="00396EF4" w:rsidP="00396EF4">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 GLS model employs the </w:t>
      </w:r>
      <w:r w:rsidRPr="004050BF">
        <w:rPr>
          <w:rFonts w:ascii="Times New Roman" w:hAnsi="Times New Roman" w:cs="Times New Roman"/>
          <w:color w:val="252525"/>
          <w:sz w:val="22"/>
          <w:shd w:val="clear" w:color="auto" w:fill="FFFFFF"/>
        </w:rPr>
        <w:t>Legendre Polynomials</w:t>
      </w:r>
      <w:r>
        <w:rPr>
          <w:rFonts w:ascii="Times New Roman" w:hAnsi="Times New Roman" w:cs="Times New Roman"/>
          <w:color w:val="252525"/>
          <w:sz w:val="22"/>
          <w:shd w:val="clear" w:color="auto" w:fill="FFFFFF"/>
        </w:rPr>
        <w:t xml:space="preserve"> to fit the </w:t>
      </w:r>
      <w:r>
        <w:rPr>
          <w:rFonts w:ascii="Times New Roman" w:hAnsi="Times New Roman" w:cs="Times New Roman" w:hint="eastAsia"/>
          <w:color w:val="252525"/>
          <w:sz w:val="22"/>
          <w:shd w:val="clear" w:color="auto" w:fill="FFFFFF"/>
        </w:rPr>
        <w:t>time-varying genetic effects</w:t>
      </w:r>
      <w:r>
        <w:rPr>
          <w:rFonts w:ascii="Times New Roman" w:hAnsi="Times New Roman" w:cs="Times New Roman"/>
          <w:color w:val="252525"/>
          <w:sz w:val="22"/>
          <w:shd w:val="clear" w:color="auto" w:fill="FFFFFF"/>
        </w:rPr>
        <w:t xml:space="preserve"> of each subject, </w:t>
      </w:r>
      <w:r>
        <w:rPr>
          <w:rFonts w:ascii="Times New Roman" w:hAnsi="Times New Roman" w:cs="Times New Roman" w:hint="eastAsia"/>
          <w:color w:val="252525"/>
          <w:sz w:val="22"/>
          <w:shd w:val="clear" w:color="auto" w:fill="FFFFFF"/>
        </w:rPr>
        <w:t xml:space="preserve">where phenotypic data </w:t>
      </w:r>
      <w:r>
        <w:rPr>
          <w:rFonts w:ascii="Times New Roman" w:hAnsi="Times New Roman" w:cs="Times New Roman"/>
          <w:color w:val="252525"/>
          <w:sz w:val="22"/>
          <w:shd w:val="clear" w:color="auto" w:fill="FFFFFF"/>
        </w:rPr>
        <w:t xml:space="preserve">are </w:t>
      </w:r>
      <w:r w:rsidRPr="00A46290">
        <w:rPr>
          <w:rFonts w:ascii="Times New Roman" w:hAnsi="Times New Roman" w:cs="Times New Roman"/>
          <w:color w:val="252525"/>
          <w:sz w:val="22"/>
          <w:shd w:val="clear" w:color="auto" w:fill="FFFFFF"/>
        </w:rPr>
        <w:t>measure</w:t>
      </w:r>
      <w:r>
        <w:rPr>
          <w:rFonts w:ascii="Times New Roman" w:hAnsi="Times New Roman" w:cs="Times New Roman"/>
          <w:color w:val="252525"/>
          <w:sz w:val="22"/>
          <w:shd w:val="clear" w:color="auto" w:fill="FFFFFF"/>
        </w:rPr>
        <w:t>d</w:t>
      </w:r>
      <w:r>
        <w:rPr>
          <w:rFonts w:ascii="Times New Roman" w:hAnsi="Times New Roman" w:cs="Times New Roman" w:hint="eastAsia"/>
          <w:color w:val="252525"/>
          <w:sz w:val="22"/>
          <w:shd w:val="clear" w:color="auto" w:fill="FFFFFF"/>
        </w:rPr>
        <w:t xml:space="preserve"> repeatedly over time </w:t>
      </w:r>
      <w:r>
        <w:rPr>
          <w:rFonts w:ascii="Times New Roman" w:hAnsi="Times New Roman" w:cs="Times New Roman"/>
          <w:color w:val="252525"/>
          <w:sz w:val="22"/>
          <w:shd w:val="clear" w:color="auto" w:fill="FFFFFF"/>
        </w:rPr>
        <w:t xml:space="preserve">and </w:t>
      </w:r>
      <w:r>
        <w:rPr>
          <w:rFonts w:ascii="Times New Roman" w:hAnsi="Times New Roman" w:cs="Times New Roman" w:hint="eastAsia"/>
          <w:color w:val="252525"/>
          <w:sz w:val="22"/>
          <w:shd w:val="clear" w:color="auto" w:fill="FFFFFF"/>
        </w:rPr>
        <w:t xml:space="preserve">are </w:t>
      </w:r>
      <w:r>
        <w:rPr>
          <w:rFonts w:ascii="Times New Roman" w:hAnsi="Times New Roman" w:cs="Times New Roman"/>
          <w:color w:val="252525"/>
          <w:sz w:val="22"/>
          <w:shd w:val="clear" w:color="auto" w:fill="FFFFFF"/>
        </w:rPr>
        <w:t xml:space="preserve">stored in the longitudinal data. </w:t>
      </w:r>
      <w:r w:rsidRPr="004050BF">
        <w:rPr>
          <w:rFonts w:ascii="Times New Roman" w:hAnsi="Times New Roman" w:cs="Times New Roman"/>
          <w:kern w:val="0"/>
          <w:sz w:val="22"/>
        </w:rPr>
        <w:t>Let</w:t>
      </w:r>
      <w:r>
        <w:rPr>
          <w:rFonts w:ascii="Times New Roman" w:hAnsi="Times New Roman" w:cs="Times New Roman" w:hint="eastAsia"/>
          <w:kern w:val="0"/>
          <w:sz w:val="22"/>
        </w:rPr>
        <w:t xml:space="preserve"> </w:t>
      </w:r>
      <w:r w:rsidRPr="004050BF">
        <w:rPr>
          <w:rFonts w:ascii="Times New Roman" w:hAnsi="Times New Roman" w:cs="Times New Roman"/>
          <w:kern w:val="0"/>
          <w:sz w:val="22"/>
        </w:rPr>
        <w:t>y</w:t>
      </w:r>
      <w:r w:rsidRPr="004050BF">
        <w:rPr>
          <w:rFonts w:ascii="Times New Roman" w:hAnsi="Times New Roman" w:cs="Times New Roman"/>
          <w:kern w:val="0"/>
          <w:sz w:val="22"/>
          <w:vertAlign w:val="subscript"/>
        </w:rPr>
        <w:t>i</w:t>
      </w:r>
      <w:r w:rsidRPr="004050BF">
        <w:rPr>
          <w:rFonts w:ascii="Times New Roman" w:hAnsi="Times New Roman" w:cs="Times New Roman"/>
          <w:kern w:val="0"/>
          <w:sz w:val="22"/>
        </w:rPr>
        <w:t xml:space="preserve"> be the </w:t>
      </w:r>
      <w:r>
        <w:t>T_i</w:t>
      </w:r>
      <w:r w:rsidRPr="004050BF">
        <w:rPr>
          <w:rFonts w:ascii="Times New Roman" w:hAnsi="Times New Roman" w:cs="Times New Roman"/>
          <w:kern w:val="0"/>
          <w:sz w:val="22"/>
        </w:rPr>
        <w:t xml:space="preserve"> -dimensional vector of measurements on subject i where t</w:t>
      </w:r>
      <w:r w:rsidRPr="004050BF">
        <w:rPr>
          <w:rFonts w:ascii="Times New Roman" w:hAnsi="Times New Roman" w:cs="Times New Roman"/>
          <w:kern w:val="0"/>
          <w:sz w:val="22"/>
          <w:vertAlign w:val="subscript"/>
        </w:rPr>
        <w:t>i</w:t>
      </w:r>
      <w:r w:rsidRPr="004050BF">
        <w:rPr>
          <w:rFonts w:ascii="Times New Roman" w:hAnsi="Times New Roman" w:cs="Times New Roman"/>
          <w:kern w:val="0"/>
          <w:sz w:val="22"/>
        </w:rPr>
        <w:t xml:space="preserve"> = (t</w:t>
      </w:r>
      <w:r w:rsidRPr="004050BF">
        <w:rPr>
          <w:rFonts w:ascii="Times New Roman" w:hAnsi="Times New Roman" w:cs="Times New Roman"/>
          <w:kern w:val="0"/>
          <w:sz w:val="22"/>
          <w:vertAlign w:val="subscript"/>
        </w:rPr>
        <w:t>i1</w:t>
      </w:r>
      <w:r w:rsidRPr="004050BF">
        <w:rPr>
          <w:rFonts w:ascii="Times New Roman" w:hAnsi="Times New Roman" w:cs="Times New Roman"/>
          <w:kern w:val="0"/>
          <w:sz w:val="22"/>
        </w:rPr>
        <w:t>, …, t</w:t>
      </w:r>
      <w:r w:rsidRPr="004050BF">
        <w:rPr>
          <w:rFonts w:ascii="Times New Roman" w:hAnsi="Times New Roman" w:cs="Times New Roman"/>
          <w:kern w:val="0"/>
          <w:sz w:val="22"/>
          <w:vertAlign w:val="subscript"/>
        </w:rPr>
        <w:t>iTi</w:t>
      </w:r>
      <w:r w:rsidRPr="004050BF">
        <w:rPr>
          <w:rFonts w:ascii="Times New Roman" w:hAnsi="Times New Roman" w:cs="Times New Roman"/>
          <w:kern w:val="0"/>
          <w:sz w:val="22"/>
        </w:rPr>
        <w:t>)</w:t>
      </w:r>
      <w:r w:rsidRPr="004050BF">
        <w:rPr>
          <w:rFonts w:ascii="Times New Roman" w:hAnsi="Times New Roman" w:cs="Times New Roman"/>
          <w:kern w:val="0"/>
          <w:sz w:val="22"/>
          <w:vertAlign w:val="superscript"/>
        </w:rPr>
        <w:t xml:space="preserve">T </w:t>
      </w:r>
      <w:r w:rsidRPr="004050BF">
        <w:rPr>
          <w:rFonts w:ascii="Times New Roman" w:hAnsi="Times New Roman" w:cs="Times New Roman"/>
          <w:kern w:val="0"/>
          <w:sz w:val="22"/>
        </w:rPr>
        <w:t>is the corresponding vector of measurement time points after standardization. Thus, at time point t</w:t>
      </w:r>
      <w:r w:rsidRPr="004050BF">
        <w:rPr>
          <w:rFonts w:ascii="Times New Roman" w:hAnsi="Times New Roman" w:cs="Times New Roman"/>
          <w:kern w:val="0"/>
          <w:sz w:val="22"/>
          <w:vertAlign w:val="subscript"/>
        </w:rPr>
        <w:t>ij</w:t>
      </w:r>
      <w:r w:rsidRPr="004050BF">
        <w:rPr>
          <w:rFonts w:ascii="Times New Roman" w:hAnsi="Times New Roman" w:cs="Times New Roman"/>
          <w:kern w:val="0"/>
          <w:sz w:val="22"/>
        </w:rPr>
        <w:t>,</w:t>
      </w:r>
    </w:p>
    <w:p w:rsidR="00396EF4" w:rsidRPr="004050BF" w:rsidRDefault="00396EF4" w:rsidP="00396EF4">
      <w:pPr>
        <w:autoSpaceDE w:val="0"/>
        <w:autoSpaceDN w:val="0"/>
        <w:adjustRightInd w:val="0"/>
        <w:rPr>
          <w:rFonts w:ascii="Times New Roman" w:hAnsi="Times New Roman" w:cs="Times New Roman"/>
          <w:kern w:val="0"/>
          <w:sz w:val="22"/>
        </w:rPr>
      </w:pPr>
    </w:p>
    <w:p w:rsidR="00396EF4" w:rsidRPr="004050BF" w:rsidRDefault="00D561CE" w:rsidP="00396EF4">
      <w:pPr>
        <w:autoSpaceDE w:val="0"/>
        <w:autoSpaceDN w:val="0"/>
        <w:adjustRightInd w:val="0"/>
        <w:rPr>
          <w:rFonts w:ascii="Times New Roman" w:hAnsi="Times New Roman" w:cs="Times New Roman"/>
          <w:kern w:val="0"/>
          <w:sz w:val="22"/>
        </w:rPr>
      </w:pPr>
      <m:oMathPara>
        <m:oMath>
          <m:sSub>
            <m:sSubPr>
              <m:ctrlPr>
                <w:rPr>
                  <w:rFonts w:ascii="Cambria Math" w:hAnsi="Cambria Math" w:cs="Times New Roman"/>
                  <w:kern w:val="0"/>
                  <w:sz w:val="22"/>
                </w:rPr>
              </m:ctrlPr>
            </m:sSubPr>
            <m:e>
              <m:r>
                <m:rPr>
                  <m:sty m:val="p"/>
                </m:rPr>
                <w:rPr>
                  <w:rFonts w:ascii="Cambria Math" w:hAnsi="Cambria Math" w:cs="Times New Roman"/>
                  <w:kern w:val="0"/>
                  <w:sz w:val="22"/>
                </w:rPr>
                <m:t>y</m:t>
              </m:r>
            </m:e>
            <m:sub>
              <m:r>
                <m:rPr>
                  <m:sty m:val="p"/>
                </m:rPr>
                <w:rPr>
                  <w:rFonts w:ascii="Cambria Math" w:hAnsi="Cambria Math" w:cs="Times New Roman"/>
                  <w:kern w:val="0"/>
                  <w:sz w:val="22"/>
                </w:rPr>
                <m:t>i</m:t>
              </m:r>
            </m:sub>
          </m:sSub>
          <m:d>
            <m:dPr>
              <m:ctrlPr>
                <w:rPr>
                  <w:rFonts w:ascii="Cambria Math" w:hAnsi="Cambria Math" w:cs="Times New Roman"/>
                  <w:kern w:val="0"/>
                  <w:sz w:val="22"/>
                </w:rPr>
              </m:ctrlPr>
            </m:dPr>
            <m:e>
              <m:sSub>
                <m:sSubPr>
                  <m:ctrlPr>
                    <w:rPr>
                      <w:rFonts w:ascii="Cambria Math" w:hAnsi="Cambria Math" w:cs="Times New Roman"/>
                      <w:kern w:val="0"/>
                      <w:sz w:val="22"/>
                    </w:rPr>
                  </m:ctrlPr>
                </m:sSubPr>
                <m:e>
                  <m:r>
                    <m:rPr>
                      <m:sty m:val="p"/>
                    </m:rPr>
                    <w:rPr>
                      <w:rFonts w:ascii="Cambria Math" w:hAnsi="Cambria Math" w:cs="Times New Roman"/>
                      <w:kern w:val="0"/>
                      <w:sz w:val="22"/>
                    </w:rPr>
                    <m:t>t</m:t>
                  </m:r>
                </m:e>
                <m:sub>
                  <m:r>
                    <m:rPr>
                      <m:sty m:val="p"/>
                    </m:rPr>
                    <w:rPr>
                      <w:rFonts w:ascii="Cambria Math" w:hAnsi="Cambria Math" w:cs="Times New Roman"/>
                      <w:kern w:val="0"/>
                      <w:sz w:val="22"/>
                    </w:rPr>
                    <m:t>il</m:t>
                  </m:r>
                </m:sub>
              </m:sSub>
            </m:e>
          </m:d>
          <m:r>
            <m:rPr>
              <m:sty m:val="p"/>
            </m:rPr>
            <w:rPr>
              <w:rFonts w:ascii="Cambria Math" w:hAnsi="Cambria Math" w:cs="Times New Roman"/>
              <w:kern w:val="0"/>
              <w:sz w:val="22"/>
            </w:rPr>
            <m:t>= μ</m:t>
          </m:r>
          <m:d>
            <m:dPr>
              <m:ctrlPr>
                <w:rPr>
                  <w:rFonts w:ascii="Cambria Math" w:hAnsi="Cambria Math" w:cs="Times New Roman"/>
                  <w:kern w:val="0"/>
                  <w:sz w:val="22"/>
                </w:rPr>
              </m:ctrlPr>
            </m:dPr>
            <m:e>
              <m:sSub>
                <m:sSubPr>
                  <m:ctrlPr>
                    <w:rPr>
                      <w:rFonts w:ascii="Cambria Math" w:hAnsi="Cambria Math" w:cs="Times New Roman"/>
                      <w:kern w:val="0"/>
                      <w:sz w:val="22"/>
                    </w:rPr>
                  </m:ctrlPr>
                </m:sSubPr>
                <m:e>
                  <m:r>
                    <m:rPr>
                      <m:sty m:val="p"/>
                    </m:rPr>
                    <w:rPr>
                      <w:rFonts w:ascii="Cambria Math" w:hAnsi="Cambria Math" w:cs="Times New Roman"/>
                      <w:kern w:val="0"/>
                      <w:sz w:val="22"/>
                    </w:rPr>
                    <m:t>t</m:t>
                  </m:r>
                </m:e>
                <m:sub>
                  <m:r>
                    <m:rPr>
                      <m:sty m:val="p"/>
                    </m:rPr>
                    <w:rPr>
                      <w:rFonts w:ascii="Cambria Math" w:hAnsi="Cambria Math" w:cs="Times New Roman"/>
                      <w:kern w:val="0"/>
                      <w:sz w:val="22"/>
                    </w:rPr>
                    <m:t>il</m:t>
                  </m:r>
                </m:sub>
              </m:sSub>
            </m:e>
          </m:d>
          <m:r>
            <m:rPr>
              <m:sty m:val="p"/>
            </m:rPr>
            <w:rPr>
              <w:rFonts w:ascii="Cambria Math" w:hAnsi="Cambria Math" w:cs="Times New Roman"/>
              <w:kern w:val="0"/>
              <w:sz w:val="22"/>
            </w:rPr>
            <m:t>+</m:t>
          </m:r>
          <m:sSup>
            <m:sSupPr>
              <m:ctrlPr>
                <w:rPr>
                  <w:rFonts w:ascii="Cambria Math" w:hAnsi="Cambria Math" w:cs="Times New Roman"/>
                  <w:kern w:val="0"/>
                  <w:sz w:val="22"/>
                </w:rPr>
              </m:ctrlPr>
            </m:sSupPr>
            <m:e>
              <m:r>
                <m:rPr>
                  <m:sty m:val="p"/>
                </m:rPr>
                <w:rPr>
                  <w:rFonts w:ascii="Cambria Math" w:hAnsi="Cambria Math" w:cs="Times New Roman"/>
                  <w:kern w:val="0"/>
                  <w:sz w:val="22"/>
                </w:rPr>
                <m:t>α</m:t>
              </m:r>
              <m:d>
                <m:dPr>
                  <m:ctrlPr>
                    <w:rPr>
                      <w:rFonts w:ascii="Cambria Math" w:hAnsi="Cambria Math" w:cs="Times New Roman"/>
                      <w:kern w:val="0"/>
                      <w:sz w:val="22"/>
                    </w:rPr>
                  </m:ctrlPr>
                </m:dPr>
                <m:e>
                  <m:sSub>
                    <m:sSubPr>
                      <m:ctrlPr>
                        <w:rPr>
                          <w:rFonts w:ascii="Cambria Math" w:hAnsi="Cambria Math" w:cs="Times New Roman"/>
                          <w:kern w:val="0"/>
                          <w:sz w:val="22"/>
                        </w:rPr>
                      </m:ctrlPr>
                    </m:sSubPr>
                    <m:e>
                      <m:r>
                        <m:rPr>
                          <m:sty m:val="p"/>
                        </m:rPr>
                        <w:rPr>
                          <w:rFonts w:ascii="Cambria Math" w:hAnsi="Cambria Math" w:cs="Times New Roman"/>
                          <w:kern w:val="0"/>
                          <w:sz w:val="22"/>
                        </w:rPr>
                        <m:t>t</m:t>
                      </m:r>
                    </m:e>
                    <m:sub>
                      <m:r>
                        <m:rPr>
                          <m:sty m:val="p"/>
                        </m:rPr>
                        <w:rPr>
                          <w:rFonts w:ascii="Cambria Math" w:hAnsi="Cambria Math" w:cs="Times New Roman"/>
                          <w:kern w:val="0"/>
                          <w:sz w:val="22"/>
                        </w:rPr>
                        <m:t>il</m:t>
                      </m:r>
                    </m:sub>
                  </m:sSub>
                </m:e>
              </m:d>
            </m:e>
            <m:sup>
              <m:r>
                <m:rPr>
                  <m:sty m:val="p"/>
                </m:rPr>
                <w:rPr>
                  <w:rFonts w:ascii="Cambria Math" w:hAnsi="Cambria Math" w:cs="Times New Roman"/>
                  <w:kern w:val="0"/>
                  <w:sz w:val="22"/>
                </w:rPr>
                <m:t>T</m:t>
              </m:r>
            </m:sup>
          </m:sSup>
          <m:sSub>
            <m:sSubPr>
              <m:ctrlPr>
                <w:rPr>
                  <w:rFonts w:ascii="Cambria Math" w:hAnsi="Cambria Math" w:cs="Times New Roman"/>
                  <w:kern w:val="0"/>
                  <w:sz w:val="22"/>
                </w:rPr>
              </m:ctrlPr>
            </m:sSubPr>
            <m:e>
              <m:r>
                <m:rPr>
                  <m:sty m:val="p"/>
                </m:rPr>
                <w:rPr>
                  <w:rFonts w:ascii="Cambria Math" w:hAnsi="Cambria Math" w:cs="Times New Roman"/>
                  <w:kern w:val="0"/>
                  <w:sz w:val="22"/>
                </w:rPr>
                <m:t>X</m:t>
              </m:r>
            </m:e>
            <m:sub>
              <m:r>
                <m:rPr>
                  <m:sty m:val="p"/>
                </m:rPr>
                <w:rPr>
                  <w:rFonts w:ascii="Cambria Math" w:hAnsi="Cambria Math" w:cs="Times New Roman"/>
                  <w:kern w:val="0"/>
                  <w:sz w:val="22"/>
                </w:rPr>
                <m:t>i</m:t>
              </m:r>
            </m:sub>
          </m:sSub>
          <m:r>
            <m:rPr>
              <m:sty m:val="p"/>
            </m:rPr>
            <w:rPr>
              <w:rFonts w:ascii="Cambria Math" w:hAnsi="Cambria Math" w:cs="Times New Roman"/>
              <w:kern w:val="0"/>
              <w:sz w:val="22"/>
            </w:rPr>
            <m:t>+</m:t>
          </m:r>
          <m:sSup>
            <m:sSupPr>
              <m:ctrlPr>
                <w:rPr>
                  <w:rFonts w:ascii="Cambria Math" w:hAnsi="Cambria Math" w:cs="Times New Roman"/>
                  <w:kern w:val="0"/>
                  <w:sz w:val="22"/>
                </w:rPr>
              </m:ctrlPr>
            </m:sSupPr>
            <m:e>
              <m:r>
                <m:rPr>
                  <m:sty m:val="p"/>
                </m:rPr>
                <w:rPr>
                  <w:rFonts w:ascii="Cambria Math" w:hAnsi="Cambria Math" w:cs="Times New Roman"/>
                  <w:kern w:val="0"/>
                  <w:sz w:val="22"/>
                </w:rPr>
                <m:t>a</m:t>
              </m:r>
              <m:d>
                <m:dPr>
                  <m:ctrlPr>
                    <w:rPr>
                      <w:rFonts w:ascii="Cambria Math" w:hAnsi="Cambria Math" w:cs="Times New Roman"/>
                      <w:kern w:val="0"/>
                      <w:sz w:val="22"/>
                    </w:rPr>
                  </m:ctrlPr>
                </m:dPr>
                <m:e>
                  <m:sSub>
                    <m:sSubPr>
                      <m:ctrlPr>
                        <w:rPr>
                          <w:rFonts w:ascii="Cambria Math" w:hAnsi="Cambria Math" w:cs="Times New Roman"/>
                          <w:kern w:val="0"/>
                          <w:sz w:val="22"/>
                        </w:rPr>
                      </m:ctrlPr>
                    </m:sSubPr>
                    <m:e>
                      <m:r>
                        <m:rPr>
                          <m:sty m:val="p"/>
                        </m:rPr>
                        <w:rPr>
                          <w:rFonts w:ascii="Cambria Math" w:hAnsi="Cambria Math" w:cs="Times New Roman"/>
                          <w:kern w:val="0"/>
                          <w:sz w:val="22"/>
                        </w:rPr>
                        <m:t>t</m:t>
                      </m:r>
                    </m:e>
                    <m:sub>
                      <m:r>
                        <m:rPr>
                          <m:sty m:val="p"/>
                        </m:rPr>
                        <w:rPr>
                          <w:rFonts w:ascii="Cambria Math" w:hAnsi="Cambria Math" w:cs="Times New Roman"/>
                          <w:kern w:val="0"/>
                          <w:sz w:val="22"/>
                        </w:rPr>
                        <m:t>il</m:t>
                      </m:r>
                    </m:sub>
                  </m:sSub>
                </m:e>
              </m:d>
            </m:e>
            <m:sup>
              <m:r>
                <m:rPr>
                  <m:sty m:val="p"/>
                </m:rPr>
                <w:rPr>
                  <w:rFonts w:ascii="Cambria Math" w:hAnsi="Cambria Math" w:cs="Times New Roman"/>
                  <w:kern w:val="0"/>
                  <w:sz w:val="22"/>
                </w:rPr>
                <m:t>T</m:t>
              </m:r>
            </m:sup>
          </m:sSup>
          <m:sSub>
            <m:sSubPr>
              <m:ctrlPr>
                <w:rPr>
                  <w:rFonts w:ascii="Cambria Math" w:hAnsi="Cambria Math" w:cs="Times New Roman"/>
                  <w:kern w:val="0"/>
                  <w:sz w:val="22"/>
                </w:rPr>
              </m:ctrlPr>
            </m:sSubPr>
            <m:e>
              <m:r>
                <m:rPr>
                  <m:sty m:val="p"/>
                </m:rPr>
                <w:rPr>
                  <w:rFonts w:ascii="Cambria Math" w:hAnsi="Cambria Math" w:cs="Times New Roman"/>
                  <w:kern w:val="0"/>
                  <w:sz w:val="22"/>
                </w:rPr>
                <m:t>ξ</m:t>
              </m:r>
            </m:e>
            <m:sub>
              <m:r>
                <m:rPr>
                  <m:sty m:val="p"/>
                </m:rPr>
                <w:rPr>
                  <w:rFonts w:ascii="Cambria Math" w:hAnsi="Cambria Math" w:cs="Times New Roman"/>
                  <w:kern w:val="0"/>
                  <w:sz w:val="22"/>
                </w:rPr>
                <m:t>i</m:t>
              </m:r>
            </m:sub>
          </m:sSub>
          <m:r>
            <m:rPr>
              <m:sty m:val="p"/>
            </m:rPr>
            <w:rPr>
              <w:rFonts w:ascii="Cambria Math" w:hAnsi="Cambria Math" w:cs="Times New Roman"/>
              <w:kern w:val="0"/>
              <w:sz w:val="22"/>
            </w:rPr>
            <m:t>+</m:t>
          </m:r>
          <m:sSup>
            <m:sSupPr>
              <m:ctrlPr>
                <w:rPr>
                  <w:rFonts w:ascii="Cambria Math" w:hAnsi="Cambria Math" w:cs="Times New Roman"/>
                  <w:kern w:val="0"/>
                  <w:sz w:val="22"/>
                </w:rPr>
              </m:ctrlPr>
            </m:sSupPr>
            <m:e>
              <m:r>
                <m:rPr>
                  <m:sty m:val="p"/>
                </m:rPr>
                <w:rPr>
                  <w:rFonts w:ascii="Cambria Math" w:hAnsi="Cambria Math" w:cs="Times New Roman"/>
                  <w:kern w:val="0"/>
                  <w:sz w:val="22"/>
                </w:rPr>
                <m:t>d</m:t>
              </m:r>
              <m:d>
                <m:dPr>
                  <m:ctrlPr>
                    <w:rPr>
                      <w:rFonts w:ascii="Cambria Math" w:hAnsi="Cambria Math" w:cs="Times New Roman"/>
                      <w:kern w:val="0"/>
                      <w:sz w:val="22"/>
                    </w:rPr>
                  </m:ctrlPr>
                </m:dPr>
                <m:e>
                  <m:sSub>
                    <m:sSubPr>
                      <m:ctrlPr>
                        <w:rPr>
                          <w:rFonts w:ascii="Cambria Math" w:hAnsi="Cambria Math" w:cs="Times New Roman"/>
                          <w:kern w:val="0"/>
                          <w:sz w:val="22"/>
                        </w:rPr>
                      </m:ctrlPr>
                    </m:sSubPr>
                    <m:e>
                      <m:r>
                        <m:rPr>
                          <m:sty m:val="p"/>
                        </m:rPr>
                        <w:rPr>
                          <w:rFonts w:ascii="Cambria Math" w:hAnsi="Cambria Math" w:cs="Times New Roman"/>
                          <w:kern w:val="0"/>
                          <w:sz w:val="22"/>
                        </w:rPr>
                        <m:t>t</m:t>
                      </m:r>
                    </m:e>
                    <m:sub>
                      <m:r>
                        <m:rPr>
                          <m:sty m:val="p"/>
                        </m:rPr>
                        <w:rPr>
                          <w:rFonts w:ascii="Cambria Math" w:hAnsi="Cambria Math" w:cs="Times New Roman"/>
                          <w:kern w:val="0"/>
                          <w:sz w:val="22"/>
                        </w:rPr>
                        <m:t>il</m:t>
                      </m:r>
                    </m:sub>
                  </m:sSub>
                </m:e>
              </m:d>
            </m:e>
            <m:sup>
              <m:r>
                <m:rPr>
                  <m:sty m:val="p"/>
                </m:rPr>
                <w:rPr>
                  <w:rFonts w:ascii="Cambria Math" w:hAnsi="Cambria Math" w:cs="Times New Roman"/>
                  <w:kern w:val="0"/>
                  <w:sz w:val="22"/>
                </w:rPr>
                <m:t>T</m:t>
              </m:r>
            </m:sup>
          </m:sSup>
          <m:sSub>
            <m:sSubPr>
              <m:ctrlPr>
                <w:rPr>
                  <w:rFonts w:ascii="Cambria Math" w:hAnsi="Cambria Math" w:cs="Times New Roman"/>
                  <w:kern w:val="0"/>
                  <w:sz w:val="22"/>
                </w:rPr>
              </m:ctrlPr>
            </m:sSubPr>
            <m:e>
              <m:r>
                <m:rPr>
                  <m:sty m:val="p"/>
                </m:rPr>
                <w:rPr>
                  <w:rFonts w:ascii="Cambria Math" w:hAnsi="Cambria Math" w:cs="Times New Roman"/>
                  <w:kern w:val="0"/>
                  <w:sz w:val="22"/>
                </w:rPr>
                <m:t>ζ</m:t>
              </m:r>
            </m:e>
            <m:sub>
              <m:r>
                <m:rPr>
                  <m:sty m:val="p"/>
                </m:rPr>
                <w:rPr>
                  <w:rFonts w:ascii="Cambria Math" w:hAnsi="Cambria Math" w:cs="Times New Roman"/>
                  <w:kern w:val="0"/>
                  <w:sz w:val="22"/>
                </w:rPr>
                <m:t>i</m:t>
              </m:r>
            </m:sub>
          </m:sSub>
          <m:r>
            <m:rPr>
              <m:sty m:val="p"/>
            </m:rPr>
            <w:rPr>
              <w:rFonts w:ascii="Cambria Math" w:hAnsi="Cambria Math" w:cs="Times New Roman"/>
              <w:kern w:val="0"/>
              <w:sz w:val="22"/>
            </w:rPr>
            <m:t>+</m:t>
          </m:r>
          <m:sSub>
            <m:sSubPr>
              <m:ctrlPr>
                <w:rPr>
                  <w:rFonts w:ascii="Cambria Math" w:hAnsi="Cambria Math" w:cs="Times New Roman"/>
                  <w:kern w:val="0"/>
                  <w:sz w:val="22"/>
                </w:rPr>
              </m:ctrlPr>
            </m:sSubPr>
            <m:e>
              <m:r>
                <m:rPr>
                  <m:sty m:val="p"/>
                </m:rPr>
                <w:rPr>
                  <w:rFonts w:ascii="Cambria Math" w:hAnsi="Cambria Math" w:cs="Times New Roman"/>
                  <w:kern w:val="0"/>
                  <w:sz w:val="22"/>
                </w:rPr>
                <m:t>e</m:t>
              </m:r>
            </m:e>
            <m:sub>
              <m:r>
                <m:rPr>
                  <m:sty m:val="p"/>
                </m:rPr>
                <w:rPr>
                  <w:rFonts w:ascii="Cambria Math" w:hAnsi="Cambria Math" w:cs="Times New Roman"/>
                  <w:kern w:val="0"/>
                  <w:sz w:val="22"/>
                </w:rPr>
                <m:t>i</m:t>
              </m:r>
            </m:sub>
          </m:sSub>
          <m:d>
            <m:dPr>
              <m:ctrlPr>
                <w:rPr>
                  <w:rFonts w:ascii="Cambria Math" w:hAnsi="Cambria Math" w:cs="Times New Roman"/>
                  <w:kern w:val="0"/>
                  <w:sz w:val="22"/>
                </w:rPr>
              </m:ctrlPr>
            </m:dPr>
            <m:e>
              <m:sSub>
                <m:sSubPr>
                  <m:ctrlPr>
                    <w:rPr>
                      <w:rFonts w:ascii="Cambria Math" w:hAnsi="Cambria Math" w:cs="Times New Roman"/>
                      <w:kern w:val="0"/>
                      <w:sz w:val="22"/>
                    </w:rPr>
                  </m:ctrlPr>
                </m:sSubPr>
                <m:e>
                  <m:r>
                    <m:rPr>
                      <m:sty m:val="p"/>
                    </m:rPr>
                    <w:rPr>
                      <w:rFonts w:ascii="Cambria Math" w:hAnsi="Cambria Math" w:cs="Times New Roman"/>
                      <w:kern w:val="0"/>
                      <w:sz w:val="22"/>
                    </w:rPr>
                    <m:t>t</m:t>
                  </m:r>
                </m:e>
                <m:sub>
                  <m:r>
                    <m:rPr>
                      <m:sty m:val="p"/>
                    </m:rPr>
                    <w:rPr>
                      <w:rFonts w:ascii="Cambria Math" w:hAnsi="Cambria Math" w:cs="Times New Roman"/>
                      <w:kern w:val="0"/>
                      <w:sz w:val="22"/>
                    </w:rPr>
                    <m:t>il</m:t>
                  </m:r>
                </m:sub>
              </m:sSub>
            </m:e>
          </m:d>
          <m:r>
            <m:rPr>
              <m:sty m:val="p"/>
            </m:rPr>
            <w:rPr>
              <w:rFonts w:ascii="Cambria Math" w:hAnsi="Cambria Math" w:cs="Times New Roman"/>
              <w:kern w:val="0"/>
              <w:sz w:val="22"/>
            </w:rPr>
            <m:t xml:space="preserve">      i=1,…,n;l=1,…,</m:t>
          </m:r>
          <m:sSub>
            <m:sSubPr>
              <m:ctrlPr>
                <w:rPr>
                  <w:rFonts w:ascii="Cambria Math" w:hAnsi="Cambria Math" w:cs="Times New Roman"/>
                  <w:kern w:val="0"/>
                  <w:sz w:val="22"/>
                </w:rPr>
              </m:ctrlPr>
            </m:sSubPr>
            <m:e>
              <m:r>
                <m:rPr>
                  <m:sty m:val="p"/>
                </m:rPr>
                <w:rPr>
                  <w:rFonts w:ascii="Cambria Math" w:hAnsi="Cambria Math" w:cs="Times New Roman"/>
                  <w:kern w:val="0"/>
                  <w:sz w:val="22"/>
                </w:rPr>
                <m:t>T</m:t>
              </m:r>
            </m:e>
            <m:sub>
              <m:r>
                <m:rPr>
                  <m:sty m:val="p"/>
                </m:rPr>
                <w:rPr>
                  <w:rFonts w:ascii="Cambria Math" w:hAnsi="Cambria Math" w:cs="Times New Roman"/>
                  <w:kern w:val="0"/>
                  <w:sz w:val="22"/>
                </w:rPr>
                <m:t>i</m:t>
              </m:r>
            </m:sub>
          </m:sSub>
        </m:oMath>
      </m:oMathPara>
    </w:p>
    <w:p w:rsidR="00396EF4" w:rsidRPr="004050BF" w:rsidRDefault="00396EF4" w:rsidP="00396EF4">
      <w:pPr>
        <w:autoSpaceDE w:val="0"/>
        <w:autoSpaceDN w:val="0"/>
        <w:adjustRightInd w:val="0"/>
        <w:rPr>
          <w:rFonts w:ascii="Times New Roman" w:hAnsi="Times New Roman" w:cs="Times New Roman"/>
          <w:kern w:val="0"/>
          <w:sz w:val="22"/>
        </w:rPr>
      </w:pPr>
    </w:p>
    <w:p w:rsidR="00396EF4" w:rsidRDefault="00396EF4" w:rsidP="00396EF4">
      <w:pPr>
        <w:autoSpaceDE w:val="0"/>
        <w:autoSpaceDN w:val="0"/>
        <w:adjustRightInd w:val="0"/>
        <w:rPr>
          <w:rFonts w:ascii="Times New Roman" w:hAnsi="Times New Roman" w:cs="Times New Roman"/>
          <w:kern w:val="0"/>
          <w:sz w:val="22"/>
        </w:rPr>
      </w:pPr>
      <w:r w:rsidRPr="004050BF">
        <w:rPr>
          <w:rFonts w:ascii="Times New Roman" w:hAnsi="Times New Roman" w:cs="Times New Roman"/>
          <w:kern w:val="0"/>
          <w:sz w:val="22"/>
        </w:rPr>
        <w:t>where μ(t</w:t>
      </w:r>
      <w:r w:rsidRPr="004050BF">
        <w:rPr>
          <w:rFonts w:ascii="Times New Roman" w:hAnsi="Times New Roman" w:cs="Times New Roman"/>
          <w:kern w:val="0"/>
          <w:sz w:val="22"/>
          <w:vertAlign w:val="subscript"/>
        </w:rPr>
        <w:t>il</w:t>
      </w:r>
      <w:r w:rsidRPr="004050BF">
        <w:rPr>
          <w:rFonts w:ascii="Times New Roman" w:hAnsi="Times New Roman" w:cs="Times New Roman"/>
          <w:kern w:val="0"/>
          <w:sz w:val="22"/>
        </w:rPr>
        <w:t>) is the</w:t>
      </w:r>
      <w:r w:rsidR="00B74723">
        <w:rPr>
          <w:rFonts w:ascii="Times New Roman" w:hAnsi="Times New Roman" w:cs="Times New Roman" w:hint="eastAsia"/>
          <w:kern w:val="0"/>
          <w:sz w:val="22"/>
        </w:rPr>
        <w:t xml:space="preserve"> </w:t>
      </w:r>
      <w:r w:rsidRPr="004050BF">
        <w:rPr>
          <w:rFonts w:ascii="Times New Roman" w:hAnsi="Times New Roman" w:cs="Times New Roman"/>
          <w:kern w:val="0"/>
          <w:sz w:val="22"/>
        </w:rPr>
        <w:t xml:space="preserve">vector of </w:t>
      </w:r>
      <w:r>
        <w:rPr>
          <w:rFonts w:ascii="Times New Roman" w:hAnsi="Times New Roman" w:cs="Times New Roman" w:hint="eastAsia"/>
          <w:kern w:val="0"/>
          <w:sz w:val="22"/>
        </w:rPr>
        <w:t xml:space="preserve">the </w:t>
      </w:r>
      <w:r w:rsidRPr="004050BF">
        <w:rPr>
          <w:rFonts w:ascii="Times New Roman" w:hAnsi="Times New Roman" w:cs="Times New Roman"/>
          <w:kern w:val="0"/>
          <w:sz w:val="22"/>
        </w:rPr>
        <w:t>overall mean, α(t</w:t>
      </w:r>
      <w:r w:rsidRPr="004050BF">
        <w:rPr>
          <w:rFonts w:ascii="Times New Roman" w:hAnsi="Times New Roman" w:cs="Times New Roman"/>
          <w:kern w:val="0"/>
          <w:sz w:val="22"/>
          <w:vertAlign w:val="subscript"/>
        </w:rPr>
        <w:t>il</w:t>
      </w:r>
      <w:r w:rsidRPr="004050BF">
        <w:rPr>
          <w:rFonts w:ascii="Times New Roman" w:hAnsi="Times New Roman" w:cs="Times New Roman"/>
          <w:kern w:val="0"/>
          <w:sz w:val="22"/>
        </w:rPr>
        <w:t xml:space="preserve">) is the </w:t>
      </w:r>
      <w:r>
        <w:rPr>
          <w:rFonts w:ascii="Times New Roman" w:hAnsi="Times New Roman" w:cs="Times New Roman"/>
          <w:kern w:val="0"/>
          <w:sz w:val="22"/>
        </w:rPr>
        <w:t xml:space="preserve">a </w:t>
      </w:r>
      <w:r w:rsidRPr="004050BF">
        <w:rPr>
          <w:rFonts w:ascii="Times New Roman" w:hAnsi="Times New Roman" w:cs="Times New Roman"/>
          <w:kern w:val="0"/>
          <w:sz w:val="22"/>
        </w:rPr>
        <w:t>vector of covariate effects, X</w:t>
      </w:r>
      <w:r w:rsidRPr="00A46290">
        <w:rPr>
          <w:rFonts w:ascii="Times New Roman" w:hAnsi="Times New Roman" w:cs="Times New Roman"/>
          <w:kern w:val="0"/>
          <w:sz w:val="22"/>
          <w:vertAlign w:val="subscript"/>
        </w:rPr>
        <w:t>i</w:t>
      </w:r>
      <w:r w:rsidRPr="004050BF">
        <w:rPr>
          <w:rFonts w:ascii="Times New Roman" w:hAnsi="Times New Roman" w:cs="Times New Roman"/>
          <w:kern w:val="0"/>
          <w:sz w:val="22"/>
        </w:rPr>
        <w:t xml:space="preserve"> be the observed covariate vector, a</w:t>
      </w:r>
      <w:r w:rsidRPr="0028450F">
        <w:rPr>
          <w:rFonts w:ascii="Times New Roman" w:hAnsi="Times New Roman" w:cs="Times New Roman"/>
          <w:kern w:val="0"/>
          <w:sz w:val="22"/>
          <w:vertAlign w:val="subscript"/>
        </w:rPr>
        <w:t>j</w:t>
      </w:r>
      <w:r w:rsidRPr="004050BF">
        <w:rPr>
          <w:rFonts w:ascii="Times New Roman" w:hAnsi="Times New Roman" w:cs="Times New Roman"/>
          <w:kern w:val="0"/>
          <w:sz w:val="22"/>
        </w:rPr>
        <w:t>(t</w:t>
      </w:r>
      <w:r w:rsidRPr="0028450F">
        <w:rPr>
          <w:rFonts w:ascii="Times New Roman" w:hAnsi="Times New Roman" w:cs="Times New Roman"/>
          <w:kern w:val="0"/>
          <w:sz w:val="22"/>
          <w:vertAlign w:val="subscript"/>
        </w:rPr>
        <w:t>il</w:t>
      </w:r>
      <w:r w:rsidRPr="004050BF">
        <w:rPr>
          <w:rFonts w:ascii="Times New Roman" w:hAnsi="Times New Roman" w:cs="Times New Roman"/>
          <w:kern w:val="0"/>
          <w:sz w:val="22"/>
        </w:rPr>
        <w:t xml:space="preserve">) </w:t>
      </w:r>
      <w:r>
        <w:rPr>
          <w:rFonts w:ascii="Times New Roman" w:hAnsi="Times New Roman" w:cs="Times New Roman"/>
          <w:kern w:val="0"/>
          <w:sz w:val="22"/>
        </w:rPr>
        <w:t>is additive effect of j-th SNP</w:t>
      </w:r>
      <w:r w:rsidRPr="004050BF">
        <w:rPr>
          <w:rFonts w:ascii="Times New Roman" w:hAnsi="Times New Roman" w:cs="Times New Roman"/>
          <w:kern w:val="0"/>
          <w:sz w:val="22"/>
        </w:rPr>
        <w:t>, d</w:t>
      </w:r>
      <w:r w:rsidRPr="0028450F">
        <w:rPr>
          <w:rFonts w:ascii="Times New Roman" w:hAnsi="Times New Roman" w:cs="Times New Roman"/>
          <w:kern w:val="0"/>
          <w:sz w:val="22"/>
          <w:vertAlign w:val="subscript"/>
        </w:rPr>
        <w:t>j</w:t>
      </w:r>
      <w:r w:rsidRPr="004050BF">
        <w:rPr>
          <w:rFonts w:ascii="Times New Roman" w:hAnsi="Times New Roman" w:cs="Times New Roman"/>
          <w:kern w:val="0"/>
          <w:sz w:val="22"/>
        </w:rPr>
        <w:t>(t</w:t>
      </w:r>
      <w:r w:rsidRPr="0028450F">
        <w:rPr>
          <w:rFonts w:ascii="Times New Roman" w:hAnsi="Times New Roman" w:cs="Times New Roman"/>
          <w:kern w:val="0"/>
          <w:sz w:val="22"/>
          <w:vertAlign w:val="subscript"/>
        </w:rPr>
        <w:t>il</w:t>
      </w:r>
      <w:r w:rsidRPr="004050BF">
        <w:rPr>
          <w:rFonts w:ascii="Times New Roman" w:hAnsi="Times New Roman" w:cs="Times New Roman"/>
          <w:kern w:val="0"/>
          <w:sz w:val="22"/>
        </w:rPr>
        <w:t xml:space="preserve">) </w:t>
      </w:r>
      <w:r>
        <w:rPr>
          <w:rFonts w:ascii="Times New Roman" w:hAnsi="Times New Roman" w:cs="Times New Roman"/>
          <w:kern w:val="0"/>
          <w:sz w:val="22"/>
        </w:rPr>
        <w:t xml:space="preserve">is dominant effect of </w:t>
      </w:r>
      <w:r>
        <w:rPr>
          <w:rFonts w:ascii="Times New Roman" w:hAnsi="Times New Roman" w:cs="Times New Roman"/>
          <w:kern w:val="0"/>
          <w:sz w:val="22"/>
        </w:rPr>
        <w:lastRenderedPageBreak/>
        <w:t xml:space="preserve">j-th SNP, </w:t>
      </w:r>
      <w:r w:rsidRPr="004050BF">
        <w:rPr>
          <w:rFonts w:ascii="Times New Roman" w:hAnsi="Times New Roman" w:cs="Times New Roman"/>
          <w:kern w:val="0"/>
          <w:sz w:val="22"/>
        </w:rPr>
        <w:t>and e</w:t>
      </w:r>
      <w:r w:rsidRPr="004050BF">
        <w:rPr>
          <w:rFonts w:ascii="Times New Roman" w:hAnsi="Times New Roman" w:cs="Times New Roman"/>
          <w:kern w:val="0"/>
          <w:sz w:val="22"/>
          <w:vertAlign w:val="subscript"/>
        </w:rPr>
        <w:t>i</w:t>
      </w:r>
      <w:r w:rsidRPr="004050BF">
        <w:rPr>
          <w:rFonts w:ascii="Times New Roman" w:hAnsi="Times New Roman" w:cs="Times New Roman"/>
          <w:kern w:val="0"/>
          <w:sz w:val="22"/>
        </w:rPr>
        <w:t>(t</w:t>
      </w:r>
      <w:r w:rsidRPr="004050BF">
        <w:rPr>
          <w:rFonts w:ascii="Times New Roman" w:hAnsi="Times New Roman" w:cs="Times New Roman"/>
          <w:kern w:val="0"/>
          <w:sz w:val="22"/>
          <w:vertAlign w:val="subscript"/>
        </w:rPr>
        <w:t>il</w:t>
      </w:r>
      <w:r w:rsidRPr="004050BF">
        <w:rPr>
          <w:rFonts w:ascii="Times New Roman" w:hAnsi="Times New Roman" w:cs="Times New Roman"/>
          <w:kern w:val="0"/>
          <w:sz w:val="22"/>
        </w:rPr>
        <w:t>) is the residual error assumed to follow</w:t>
      </w:r>
      <w:r>
        <w:rPr>
          <w:rFonts w:ascii="Times New Roman" w:hAnsi="Times New Roman" w:cs="Times New Roman" w:hint="eastAsia"/>
          <w:kern w:val="0"/>
          <w:sz w:val="22"/>
        </w:rPr>
        <w:t xml:space="preserve"> the </w:t>
      </w:r>
      <w:r w:rsidRPr="004050BF">
        <w:rPr>
          <w:rFonts w:ascii="Times New Roman" w:hAnsi="Times New Roman" w:cs="Times New Roman"/>
          <w:kern w:val="0"/>
          <w:sz w:val="22"/>
        </w:rPr>
        <w:t>N(0; σ</w:t>
      </w:r>
      <w:r w:rsidRPr="004050BF">
        <w:rPr>
          <w:rFonts w:ascii="Times New Roman" w:hAnsi="Times New Roman" w:cs="Times New Roman"/>
          <w:kern w:val="0"/>
          <w:sz w:val="22"/>
          <w:vertAlign w:val="superscript"/>
        </w:rPr>
        <w:t>2</w:t>
      </w:r>
      <w:r w:rsidRPr="004050BF">
        <w:rPr>
          <w:rFonts w:ascii="Times New Roman" w:hAnsi="Times New Roman" w:cs="Times New Roman"/>
          <w:kern w:val="0"/>
          <w:sz w:val="22"/>
        </w:rPr>
        <w:t>(t</w:t>
      </w:r>
      <w:r w:rsidRPr="004050BF">
        <w:rPr>
          <w:rFonts w:ascii="Times New Roman" w:hAnsi="Times New Roman" w:cs="Times New Roman"/>
          <w:kern w:val="0"/>
          <w:sz w:val="22"/>
          <w:vertAlign w:val="subscript"/>
        </w:rPr>
        <w:t>il</w:t>
      </w:r>
      <w:r w:rsidRPr="004050BF">
        <w:rPr>
          <w:rFonts w:ascii="Times New Roman" w:hAnsi="Times New Roman" w:cs="Times New Roman"/>
          <w:kern w:val="0"/>
          <w:sz w:val="22"/>
        </w:rPr>
        <w:t xml:space="preserve">)) distribution. The j-th elements of </w:t>
      </w:r>
      <m:oMath>
        <m:sSub>
          <m:sSubPr>
            <m:ctrlPr>
              <w:rPr>
                <w:rFonts w:ascii="Cambria Math" w:hAnsi="Cambria Math" w:cs="Times New Roman"/>
                <w:kern w:val="0"/>
                <w:sz w:val="22"/>
              </w:rPr>
            </m:ctrlPr>
          </m:sSubPr>
          <m:e>
            <m:r>
              <m:rPr>
                <m:sty m:val="p"/>
              </m:rPr>
              <w:rPr>
                <w:rFonts w:ascii="Cambria Math" w:hAnsi="Cambria Math" w:cs="Times New Roman"/>
                <w:kern w:val="0"/>
                <w:sz w:val="22"/>
              </w:rPr>
              <m:t>ξ</m:t>
            </m:r>
          </m:e>
          <m:sub>
            <m:r>
              <m:rPr>
                <m:sty m:val="p"/>
              </m:rPr>
              <w:rPr>
                <w:rFonts w:ascii="Cambria Math" w:hAnsi="Cambria Math" w:cs="Times New Roman"/>
                <w:kern w:val="0"/>
                <w:sz w:val="22"/>
              </w:rPr>
              <m:t>i</m:t>
            </m:r>
          </m:sub>
        </m:sSub>
      </m:oMath>
      <w:r w:rsidRPr="004050BF">
        <w:rPr>
          <w:rFonts w:ascii="Times New Roman" w:hAnsi="Times New Roman" w:cs="Times New Roman"/>
          <w:kern w:val="0"/>
          <w:sz w:val="22"/>
        </w:rPr>
        <w:t xml:space="preserve"> and </w:t>
      </w:r>
      <m:oMath>
        <m:sSub>
          <m:sSubPr>
            <m:ctrlPr>
              <w:rPr>
                <w:rFonts w:ascii="Cambria Math" w:hAnsi="Cambria Math" w:cs="Times New Roman"/>
                <w:kern w:val="0"/>
                <w:sz w:val="22"/>
              </w:rPr>
            </m:ctrlPr>
          </m:sSubPr>
          <m:e>
            <m:r>
              <m:rPr>
                <m:sty m:val="p"/>
              </m:rPr>
              <w:rPr>
                <w:rFonts w:ascii="Cambria Math" w:hAnsi="Cambria Math" w:cs="Times New Roman"/>
                <w:kern w:val="0"/>
                <w:sz w:val="22"/>
              </w:rPr>
              <m:t>ζ</m:t>
            </m:r>
          </m:e>
          <m:sub>
            <m:r>
              <m:rPr>
                <m:sty m:val="p"/>
              </m:rPr>
              <w:rPr>
                <w:rFonts w:ascii="Cambria Math" w:hAnsi="Cambria Math" w:cs="Times New Roman"/>
                <w:kern w:val="0"/>
                <w:sz w:val="22"/>
              </w:rPr>
              <m:t>i</m:t>
            </m:r>
          </m:sub>
        </m:sSub>
      </m:oMath>
      <w:r w:rsidRPr="004050BF">
        <w:rPr>
          <w:rFonts w:ascii="Times New Roman" w:hAnsi="Times New Roman" w:cs="Times New Roman"/>
          <w:kern w:val="0"/>
          <w:sz w:val="22"/>
        </w:rPr>
        <w:t xml:space="preserve"> are defined as</w:t>
      </w:r>
      <w:r>
        <w:rPr>
          <w:rFonts w:ascii="Times New Roman" w:hAnsi="Times New Roman" w:cs="Times New Roman"/>
          <w:kern w:val="0"/>
          <w:sz w:val="22"/>
        </w:rPr>
        <w:t xml:space="preserve"> above.</w:t>
      </w:r>
    </w:p>
    <w:p w:rsidR="00396EF4" w:rsidRDefault="00396EF4" w:rsidP="00396EF4">
      <w:pPr>
        <w:autoSpaceDE w:val="0"/>
        <w:autoSpaceDN w:val="0"/>
        <w:adjustRightInd w:val="0"/>
        <w:rPr>
          <w:rFonts w:ascii="Times New Roman" w:hAnsi="Times New Roman" w:cs="Times New Roman"/>
          <w:kern w:val="0"/>
          <w:sz w:val="22"/>
        </w:rPr>
      </w:pPr>
    </w:p>
    <w:p w:rsidR="00396EF4" w:rsidRDefault="00396EF4" w:rsidP="00396EF4">
      <w:pPr>
        <w:autoSpaceDE w:val="0"/>
        <w:autoSpaceDN w:val="0"/>
        <w:adjustRightInd w:val="0"/>
        <w:rPr>
          <w:rFonts w:ascii="Times New Roman" w:hAnsi="Times New Roman" w:cs="Times New Roman"/>
          <w:kern w:val="0"/>
          <w:sz w:val="22"/>
        </w:rPr>
      </w:pPr>
      <w:r w:rsidRPr="004050BF">
        <w:rPr>
          <w:rFonts w:ascii="Times New Roman" w:hAnsi="Times New Roman" w:cs="Times New Roman"/>
          <w:kern w:val="0"/>
          <w:sz w:val="22"/>
        </w:rPr>
        <w:t xml:space="preserve">In the </w:t>
      </w:r>
      <w:r>
        <w:rPr>
          <w:rFonts w:ascii="Times New Roman" w:hAnsi="Times New Roman" w:cs="Times New Roman"/>
          <w:kern w:val="0"/>
          <w:sz w:val="22"/>
        </w:rPr>
        <w:t>GLS</w:t>
      </w:r>
      <w:r w:rsidRPr="004050BF">
        <w:rPr>
          <w:rFonts w:ascii="Times New Roman" w:hAnsi="Times New Roman" w:cs="Times New Roman"/>
          <w:kern w:val="0"/>
          <w:sz w:val="22"/>
        </w:rPr>
        <w:t xml:space="preserve"> model, the effects of </w:t>
      </w:r>
      <w:r w:rsidRPr="009342EE">
        <w:rPr>
          <w:rFonts w:ascii="Times New Roman" w:hAnsi="Times New Roman" w:cs="Times New Roman"/>
          <w:kern w:val="0"/>
          <w:sz w:val="22"/>
        </w:rPr>
        <w:t>covariates</w:t>
      </w:r>
      <w:r w:rsidRPr="004050BF">
        <w:rPr>
          <w:rFonts w:ascii="Times New Roman" w:hAnsi="Times New Roman" w:cs="Times New Roman"/>
          <w:kern w:val="0"/>
          <w:sz w:val="22"/>
        </w:rPr>
        <w:t xml:space="preserve"> and SNPs are assumed</w:t>
      </w:r>
      <w:r>
        <w:rPr>
          <w:rFonts w:ascii="Times New Roman" w:hAnsi="Times New Roman" w:cs="Times New Roman" w:hint="eastAsia"/>
          <w:kern w:val="0"/>
          <w:sz w:val="22"/>
        </w:rPr>
        <w:t xml:space="preserve"> </w:t>
      </w:r>
      <w:r w:rsidRPr="004050BF">
        <w:rPr>
          <w:rFonts w:ascii="Times New Roman" w:hAnsi="Times New Roman" w:cs="Times New Roman"/>
          <w:kern w:val="0"/>
          <w:sz w:val="22"/>
        </w:rPr>
        <w:t xml:space="preserve">to be </w:t>
      </w:r>
      <w:r>
        <w:rPr>
          <w:rFonts w:ascii="Times New Roman" w:hAnsi="Times New Roman" w:cs="Times New Roman"/>
          <w:kern w:val="0"/>
          <w:sz w:val="22"/>
        </w:rPr>
        <w:t>a</w:t>
      </w:r>
      <w:r>
        <w:rPr>
          <w:rFonts w:ascii="Times New Roman" w:hAnsi="Times New Roman" w:cs="Times New Roman" w:hint="eastAsia"/>
          <w:kern w:val="0"/>
          <w:sz w:val="22"/>
        </w:rPr>
        <w:t xml:space="preserve"> </w:t>
      </w:r>
      <w:r w:rsidRPr="004050BF">
        <w:rPr>
          <w:rFonts w:ascii="Times New Roman" w:hAnsi="Times New Roman" w:cs="Times New Roman"/>
          <w:kern w:val="0"/>
          <w:sz w:val="22"/>
        </w:rPr>
        <w:t xml:space="preserve">time-varying </w:t>
      </w:r>
      <w:r>
        <w:rPr>
          <w:rFonts w:ascii="Times New Roman" w:hAnsi="Times New Roman" w:cs="Times New Roman"/>
          <w:kern w:val="0"/>
          <w:sz w:val="22"/>
        </w:rPr>
        <w:t>curve</w:t>
      </w:r>
      <w:r>
        <w:rPr>
          <w:rFonts w:ascii="Times New Roman" w:hAnsi="Times New Roman" w:cs="Times New Roman" w:hint="eastAsia"/>
          <w:kern w:val="0"/>
          <w:sz w:val="22"/>
        </w:rPr>
        <w:t xml:space="preserve"> </w:t>
      </w:r>
      <w:r w:rsidRPr="004050BF">
        <w:rPr>
          <w:rFonts w:ascii="Times New Roman" w:hAnsi="Times New Roman" w:cs="Times New Roman"/>
          <w:kern w:val="0"/>
          <w:sz w:val="22"/>
        </w:rPr>
        <w:t>model</w:t>
      </w:r>
      <w:r>
        <w:rPr>
          <w:rFonts w:ascii="Times New Roman" w:hAnsi="Times New Roman" w:cs="Times New Roman"/>
          <w:kern w:val="0"/>
          <w:sz w:val="22"/>
        </w:rPr>
        <w:t>ed</w:t>
      </w:r>
      <w:r>
        <w:rPr>
          <w:rFonts w:ascii="Times New Roman" w:hAnsi="Times New Roman" w:cs="Times New Roman" w:hint="eastAsia"/>
          <w:kern w:val="0"/>
          <w:sz w:val="22"/>
        </w:rPr>
        <w:t xml:space="preserve"> </w:t>
      </w:r>
      <w:r>
        <w:rPr>
          <w:rFonts w:ascii="Times New Roman" w:hAnsi="Times New Roman" w:cs="Times New Roman"/>
          <w:kern w:val="0"/>
          <w:sz w:val="22"/>
        </w:rPr>
        <w:t>by the 4</w:t>
      </w:r>
      <w:r w:rsidRPr="0023313D">
        <w:rPr>
          <w:rFonts w:ascii="Times New Roman" w:hAnsi="Times New Roman" w:cs="Times New Roman"/>
          <w:kern w:val="0"/>
          <w:sz w:val="22"/>
          <w:vertAlign w:val="superscript"/>
        </w:rPr>
        <w:t>th</w:t>
      </w:r>
      <w:r>
        <w:rPr>
          <w:rFonts w:ascii="Times New Roman" w:hAnsi="Times New Roman" w:cs="Times New Roman"/>
          <w:kern w:val="0"/>
          <w:sz w:val="22"/>
        </w:rPr>
        <w:t xml:space="preserve">-order </w:t>
      </w:r>
      <w:r w:rsidRPr="004050BF">
        <w:rPr>
          <w:rFonts w:ascii="Times New Roman" w:hAnsi="Times New Roman" w:cs="Times New Roman"/>
          <w:color w:val="252525"/>
          <w:sz w:val="22"/>
          <w:shd w:val="clear" w:color="auto" w:fill="FFFFFF"/>
        </w:rPr>
        <w:t>Legendre Polynomials</w:t>
      </w:r>
      <w:r w:rsidRPr="004050BF">
        <w:rPr>
          <w:rFonts w:ascii="Times New Roman" w:hAnsi="Times New Roman" w:cs="Times New Roman"/>
          <w:kern w:val="0"/>
          <w:sz w:val="22"/>
        </w:rPr>
        <w:t xml:space="preserve">. </w:t>
      </w:r>
    </w:p>
    <w:p w:rsidR="00396EF4" w:rsidRPr="004050BF" w:rsidRDefault="00D561CE" w:rsidP="00396EF4">
      <w:pPr>
        <w:autoSpaceDE w:val="0"/>
        <w:autoSpaceDN w:val="0"/>
        <w:adjustRightInd w:val="0"/>
        <w:jc w:val="left"/>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L(</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il</m:t>
                  </m:r>
                </m:sub>
              </m:sSub>
              <m:r>
                <w:rPr>
                  <w:rFonts w:ascii="Cambria Math" w:hAnsi="Cambria Math" w:cs="Times New Roman"/>
                  <w:kern w:val="0"/>
                  <w:sz w:val="22"/>
                </w:rPr>
                <m:t>)=r</m:t>
              </m:r>
            </m:e>
            <m:sub>
              <m:r>
                <w:rPr>
                  <w:rFonts w:ascii="Cambria Math" w:hAnsi="Cambria Math" w:cs="Times New Roman"/>
                  <w:kern w:val="0"/>
                  <w:sz w:val="22"/>
                </w:rPr>
                <m:t>0</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r</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il</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r</m:t>
              </m:r>
            </m:e>
            <m:sub>
              <m:r>
                <w:rPr>
                  <w:rFonts w:ascii="Cambria Math" w:hAnsi="Cambria Math" w:cs="Times New Roman"/>
                  <w:kern w:val="0"/>
                  <w:sz w:val="22"/>
                </w:rPr>
                <m:t>2</m:t>
              </m:r>
            </m:sub>
          </m:sSub>
          <m:r>
            <w:rPr>
              <w:rFonts w:ascii="Cambria Math" w:hAnsi="Cambria Math" w:cs="Times New Roman"/>
              <w:kern w:val="0"/>
              <w:sz w:val="22"/>
            </w:rPr>
            <m:t>*</m:t>
          </m:r>
          <m:f>
            <m:fPr>
              <m:ctrlPr>
                <w:rPr>
                  <w:rFonts w:ascii="Cambria Math" w:hAnsi="Cambria Math" w:cs="Times New Roman"/>
                  <w:kern w:val="0"/>
                  <w:sz w:val="22"/>
                </w:rPr>
              </m:ctrlPr>
            </m:fPr>
            <m:num>
              <m:r>
                <m:rPr>
                  <m:sty m:val="p"/>
                </m:rPr>
                <w:rPr>
                  <w:rFonts w:ascii="Cambria Math" w:hAnsi="Cambria Math" w:cs="Times New Roman"/>
                  <w:kern w:val="0"/>
                  <w:sz w:val="22"/>
                </w:rPr>
                <m:t>1</m:t>
              </m:r>
            </m:num>
            <m:den>
              <m:r>
                <m:rPr>
                  <m:sty m:val="p"/>
                </m:rPr>
                <w:rPr>
                  <w:rFonts w:ascii="Cambria Math" w:hAnsi="Cambria Math" w:cs="Times New Roman"/>
                  <w:kern w:val="0"/>
                  <w:sz w:val="22"/>
                </w:rPr>
                <m:t>2</m:t>
              </m:r>
            </m:den>
          </m:f>
          <m:d>
            <m:dPr>
              <m:ctrlPr>
                <w:rPr>
                  <w:rFonts w:ascii="Cambria Math" w:hAnsi="Cambria Math" w:cs="Times New Roman"/>
                  <w:kern w:val="0"/>
                  <w:sz w:val="22"/>
                </w:rPr>
              </m:ctrlPr>
            </m:dPr>
            <m:e>
              <m:r>
                <m:rPr>
                  <m:sty m:val="p"/>
                </m:rPr>
                <w:rPr>
                  <w:rFonts w:ascii="Cambria Math" w:hAnsi="Cambria Math" w:cs="Times New Roman"/>
                  <w:kern w:val="0"/>
                  <w:sz w:val="22"/>
                </w:rPr>
                <m:t>3</m:t>
              </m:r>
              <m:sSubSup>
                <m:sSubSupPr>
                  <m:ctrlPr>
                    <w:rPr>
                      <w:rFonts w:ascii="Cambria Math" w:hAnsi="Cambria Math" w:cs="Times New Roman"/>
                      <w:kern w:val="0"/>
                      <w:sz w:val="22"/>
                    </w:rPr>
                  </m:ctrlPr>
                </m:sSubSupPr>
                <m:e>
                  <m:r>
                    <m:rPr>
                      <m:sty m:val="p"/>
                    </m:rPr>
                    <w:rPr>
                      <w:rFonts w:ascii="Cambria Math" w:hAnsi="Cambria Math" w:cs="Times New Roman"/>
                      <w:kern w:val="0"/>
                      <w:sz w:val="22"/>
                    </w:rPr>
                    <m:t>t</m:t>
                  </m:r>
                </m:e>
                <m:sub>
                  <m:r>
                    <w:rPr>
                      <w:rFonts w:ascii="Cambria Math" w:hAnsi="Cambria Math" w:cs="Times New Roman"/>
                      <w:kern w:val="0"/>
                      <w:sz w:val="22"/>
                    </w:rPr>
                    <m:t>il</m:t>
                  </m:r>
                </m:sub>
                <m:sup>
                  <m:r>
                    <w:rPr>
                      <w:rFonts w:ascii="Cambria Math" w:hAnsi="Cambria Math" w:cs="Times New Roman"/>
                      <w:kern w:val="0"/>
                      <w:sz w:val="22"/>
                    </w:rPr>
                    <m:t>2</m:t>
                  </m:r>
                </m:sup>
              </m:sSubSup>
              <m:r>
                <m:rPr>
                  <m:sty m:val="p"/>
                </m:rPr>
                <w:rPr>
                  <w:rFonts w:ascii="Cambria Math" w:hAnsi="Cambria Math" w:cs="Times New Roman"/>
                  <w:kern w:val="0"/>
                  <w:sz w:val="22"/>
                </w:rPr>
                <m:t>-1</m:t>
              </m:r>
            </m:e>
          </m:d>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r</m:t>
              </m:r>
            </m:e>
            <m:sub>
              <m:r>
                <w:rPr>
                  <w:rFonts w:ascii="Cambria Math" w:hAnsi="Cambria Math" w:cs="Times New Roman"/>
                  <w:kern w:val="0"/>
                  <w:sz w:val="22"/>
                </w:rPr>
                <m:t>3</m:t>
              </m:r>
            </m:sub>
          </m:sSub>
          <m:r>
            <w:rPr>
              <w:rFonts w:ascii="Cambria Math" w:hAnsi="Cambria Math" w:cs="Times New Roman"/>
              <w:kern w:val="0"/>
              <w:sz w:val="22"/>
            </w:rPr>
            <m:t>*</m:t>
          </m:r>
          <m:f>
            <m:fPr>
              <m:ctrlPr>
                <w:rPr>
                  <w:rFonts w:ascii="Cambria Math" w:hAnsi="Cambria Math" w:cs="Times New Roman"/>
                  <w:kern w:val="0"/>
                  <w:sz w:val="22"/>
                </w:rPr>
              </m:ctrlPr>
            </m:fPr>
            <m:num>
              <m:r>
                <m:rPr>
                  <m:sty m:val="p"/>
                </m:rPr>
                <w:rPr>
                  <w:rFonts w:ascii="Cambria Math" w:hAnsi="Cambria Math" w:cs="Times New Roman"/>
                  <w:kern w:val="0"/>
                  <w:sz w:val="22"/>
                </w:rPr>
                <m:t>1</m:t>
              </m:r>
            </m:num>
            <m:den>
              <m:r>
                <m:rPr>
                  <m:sty m:val="p"/>
                </m:rPr>
                <w:rPr>
                  <w:rFonts w:ascii="Cambria Math" w:hAnsi="Cambria Math" w:cs="Times New Roman"/>
                  <w:kern w:val="0"/>
                  <w:sz w:val="22"/>
                </w:rPr>
                <m:t>2</m:t>
              </m:r>
            </m:den>
          </m:f>
          <m:d>
            <m:dPr>
              <m:ctrlPr>
                <w:rPr>
                  <w:rFonts w:ascii="Cambria Math" w:hAnsi="Cambria Math" w:cs="Times New Roman"/>
                  <w:kern w:val="0"/>
                  <w:sz w:val="22"/>
                </w:rPr>
              </m:ctrlPr>
            </m:dPr>
            <m:e>
              <m:r>
                <m:rPr>
                  <m:sty m:val="p"/>
                </m:rPr>
                <w:rPr>
                  <w:rFonts w:ascii="Cambria Math" w:hAnsi="Cambria Math" w:cs="Times New Roman"/>
                  <w:kern w:val="0"/>
                  <w:sz w:val="22"/>
                </w:rPr>
                <m:t>5</m:t>
              </m:r>
              <m:sSubSup>
                <m:sSubSupPr>
                  <m:ctrlPr>
                    <w:rPr>
                      <w:rFonts w:ascii="Cambria Math" w:hAnsi="Cambria Math" w:cs="Times New Roman"/>
                      <w:kern w:val="0"/>
                      <w:sz w:val="22"/>
                    </w:rPr>
                  </m:ctrlPr>
                </m:sSubSupPr>
                <m:e>
                  <m:r>
                    <m:rPr>
                      <m:sty m:val="p"/>
                    </m:rPr>
                    <w:rPr>
                      <w:rFonts w:ascii="Cambria Math" w:hAnsi="Cambria Math" w:cs="Times New Roman"/>
                      <w:kern w:val="0"/>
                      <w:sz w:val="22"/>
                    </w:rPr>
                    <m:t>t</m:t>
                  </m:r>
                </m:e>
                <m:sub>
                  <m:r>
                    <w:rPr>
                      <w:rFonts w:ascii="Cambria Math" w:hAnsi="Cambria Math" w:cs="Times New Roman"/>
                      <w:kern w:val="0"/>
                      <w:sz w:val="22"/>
                    </w:rPr>
                    <m:t>il</m:t>
                  </m:r>
                </m:sub>
                <m:sup>
                  <m:r>
                    <m:rPr>
                      <m:sty m:val="p"/>
                    </m:rPr>
                    <w:rPr>
                      <w:rFonts w:ascii="Cambria Math" w:hAnsi="Cambria Math" w:cs="Times New Roman"/>
                      <w:kern w:val="0"/>
                      <w:sz w:val="22"/>
                    </w:rPr>
                    <m:t>3</m:t>
                  </m:r>
                </m:sup>
              </m:sSubSup>
              <m:r>
                <m:rPr>
                  <m:sty m:val="p"/>
                </m:rPr>
                <w:rPr>
                  <w:rFonts w:ascii="Cambria Math" w:hAnsi="Cambria Math" w:cs="Times New Roman"/>
                  <w:kern w:val="0"/>
                  <w:sz w:val="22"/>
                </w:rPr>
                <m:t>-3</m:t>
              </m:r>
              <m:sSubSup>
                <m:sSubSupPr>
                  <m:ctrlPr>
                    <w:rPr>
                      <w:rFonts w:ascii="Cambria Math" w:hAnsi="Cambria Math" w:cs="Times New Roman"/>
                      <w:kern w:val="0"/>
                      <w:sz w:val="22"/>
                    </w:rPr>
                  </m:ctrlPr>
                </m:sSubSupPr>
                <m:e>
                  <m:r>
                    <m:rPr>
                      <m:sty m:val="p"/>
                    </m:rPr>
                    <w:rPr>
                      <w:rFonts w:ascii="Cambria Math" w:hAnsi="Cambria Math" w:cs="Times New Roman"/>
                      <w:kern w:val="0"/>
                      <w:sz w:val="22"/>
                    </w:rPr>
                    <m:t>t</m:t>
                  </m:r>
                </m:e>
                <m:sub>
                  <m:r>
                    <w:rPr>
                      <w:rFonts w:ascii="Cambria Math" w:hAnsi="Cambria Math" w:cs="Times New Roman"/>
                      <w:kern w:val="0"/>
                      <w:sz w:val="22"/>
                    </w:rPr>
                    <m:t>il</m:t>
                  </m:r>
                </m:sub>
                <m:sup/>
              </m:sSubSup>
            </m:e>
          </m:d>
        </m:oMath>
      </m:oMathPara>
    </w:p>
    <w:p w:rsidR="00396EF4" w:rsidRPr="009342EE" w:rsidRDefault="00396EF4" w:rsidP="00396EF4">
      <w:pPr>
        <w:autoSpaceDE w:val="0"/>
        <w:autoSpaceDN w:val="0"/>
        <w:adjustRightInd w:val="0"/>
        <w:jc w:val="left"/>
        <w:rPr>
          <w:rFonts w:ascii="Times New Roman" w:hAnsi="Times New Roman" w:cs="Times New Roman"/>
          <w:kern w:val="0"/>
          <w:sz w:val="22"/>
        </w:rPr>
      </w:pPr>
      <w:r w:rsidRPr="009342EE">
        <w:rPr>
          <w:rFonts w:ascii="Times New Roman" w:hAnsi="Times New Roman" w:cs="Times New Roman"/>
          <w:kern w:val="0"/>
          <w:sz w:val="22"/>
        </w:rPr>
        <w:t>By approximating time-varying effects using Legendre polynomials, the expansion coefficients can be solved through regression, and the effect of k-th covariate can be approximated by a Legendre polynomial of order 4.</w:t>
      </w:r>
    </w:p>
    <w:p w:rsidR="00396EF4" w:rsidRPr="009342EE" w:rsidRDefault="00396EF4" w:rsidP="00396EF4">
      <w:pPr>
        <w:pStyle w:val="1"/>
        <w:rPr>
          <w:rFonts w:cs="Times New Roman"/>
        </w:rPr>
      </w:pPr>
      <w:r w:rsidRPr="009342EE">
        <w:rPr>
          <w:rFonts w:cs="Times New Roman"/>
        </w:rPr>
        <w:t>5. Work flow</w:t>
      </w: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t xml:space="preserve">5.1. Preparing data </w:t>
      </w:r>
    </w:p>
    <w:p w:rsidR="00396EF4" w:rsidRPr="009342EE" w:rsidRDefault="00396EF4" w:rsidP="00396EF4">
      <w:pPr>
        <w:rPr>
          <w:rFonts w:ascii="Times New Roman" w:hAnsi="Times New Roman" w:cs="Times New Roman"/>
        </w:rPr>
      </w:pPr>
      <w:r w:rsidRPr="009342EE">
        <w:rPr>
          <w:rFonts w:ascii="Times New Roman" w:hAnsi="Times New Roman" w:cs="Times New Roman"/>
        </w:rPr>
        <w:t>The package have two types of genotypic data:</w:t>
      </w:r>
      <w:r>
        <w:rPr>
          <w:rFonts w:ascii="Times New Roman" w:hAnsi="Times New Roman" w:cs="Times New Roman" w:hint="eastAsia"/>
        </w:rPr>
        <w:t xml:space="preserve"> </w:t>
      </w:r>
      <w:r w:rsidRPr="009342EE">
        <w:rPr>
          <w:rFonts w:ascii="Times New Roman" w:hAnsi="Times New Roman" w:cs="Times New Roman"/>
        </w:rPr>
        <w:t xml:space="preserve">PLINK format or simple CSV file described in 3.2.1. Whichever format </w:t>
      </w:r>
      <w:r>
        <w:rPr>
          <w:rFonts w:ascii="Times New Roman" w:hAnsi="Times New Roman" w:cs="Times New Roman"/>
        </w:rPr>
        <w:t>is</w:t>
      </w:r>
      <w:r>
        <w:rPr>
          <w:rFonts w:ascii="Times New Roman" w:hAnsi="Times New Roman" w:cs="Times New Roman" w:hint="eastAsia"/>
        </w:rPr>
        <w:t xml:space="preserve"> </w:t>
      </w:r>
      <w:r w:rsidRPr="009342EE">
        <w:rPr>
          <w:rFonts w:ascii="Times New Roman" w:hAnsi="Times New Roman" w:cs="Times New Roman"/>
        </w:rPr>
        <w:t xml:space="preserve">used, </w:t>
      </w:r>
      <w:r w:rsidRPr="009342EE">
        <w:rPr>
          <w:rStyle w:val="st"/>
          <w:rFonts w:ascii="Times New Roman" w:hAnsi="Times New Roman" w:cs="Times New Roman"/>
        </w:rPr>
        <w:t xml:space="preserve">the </w:t>
      </w:r>
      <w:r w:rsidRPr="009342EE">
        <w:rPr>
          <w:rStyle w:val="ab"/>
          <w:rFonts w:ascii="Times New Roman" w:hAnsi="Times New Roman" w:cs="Times New Roman"/>
        </w:rPr>
        <w:t>imputation</w:t>
      </w:r>
      <w:r w:rsidRPr="009342EE">
        <w:rPr>
          <w:rStyle w:val="st"/>
          <w:rFonts w:ascii="Times New Roman" w:hAnsi="Times New Roman" w:cs="Times New Roman"/>
        </w:rPr>
        <w:t xml:space="preserve"> and </w:t>
      </w:r>
      <w:r w:rsidRPr="009342EE">
        <w:rPr>
          <w:rStyle w:val="ab"/>
          <w:rFonts w:ascii="Times New Roman" w:hAnsi="Times New Roman" w:cs="Times New Roman"/>
        </w:rPr>
        <w:t>quality control</w:t>
      </w:r>
      <w:r>
        <w:rPr>
          <w:rStyle w:val="ab"/>
          <w:rFonts w:ascii="Times New Roman" w:hAnsi="Times New Roman" w:cs="Times New Roman" w:hint="eastAsia"/>
        </w:rPr>
        <w:t xml:space="preserve"> </w:t>
      </w:r>
      <w:r w:rsidRPr="009342EE">
        <w:rPr>
          <w:rFonts w:ascii="Times New Roman" w:hAnsi="Times New Roman" w:cs="Times New Roman"/>
        </w:rPr>
        <w:t>are s</w:t>
      </w:r>
      <w:r w:rsidRPr="009342EE">
        <w:rPr>
          <w:rStyle w:val="st"/>
          <w:rFonts w:ascii="Times New Roman" w:hAnsi="Times New Roman" w:cs="Times New Roman"/>
        </w:rPr>
        <w:t xml:space="preserve">upposedly finished according to the experiment requirement. The package </w:t>
      </w:r>
      <w:r w:rsidRPr="009342EE">
        <w:rPr>
          <w:rStyle w:val="st"/>
          <w:rFonts w:ascii="Times New Roman" w:hAnsi="Times New Roman" w:cs="Times New Roman"/>
          <w:b/>
          <w:i/>
        </w:rPr>
        <w:t>does not provide any quality control functions</w:t>
      </w:r>
      <w:r w:rsidRPr="009342EE">
        <w:rPr>
          <w:rStyle w:val="st"/>
          <w:rFonts w:ascii="Times New Roman" w:hAnsi="Times New Roman" w:cs="Times New Roman"/>
        </w:rPr>
        <w:t xml:space="preserve">. For the imputation function, the package only can impute missing SNPs based on the genotype frequency.  </w:t>
      </w:r>
    </w:p>
    <w:p w:rsidR="00396EF4" w:rsidRPr="009342EE" w:rsidRDefault="00396EF4" w:rsidP="00396EF4">
      <w:pPr>
        <w:rPr>
          <w:rFonts w:ascii="Times New Roman" w:hAnsi="Times New Roman" w:cs="Times New Roman"/>
        </w:rPr>
      </w:pPr>
      <w:r w:rsidRPr="009342EE">
        <w:rPr>
          <w:rFonts w:ascii="Times New Roman" w:hAnsi="Times New Roman" w:cs="Times New Roman"/>
        </w:rPr>
        <w:t xml:space="preserve">Although PLINK has simple phenotypic data, the package use the user-defined CSV files to store the phenotypic data. The definition has been elaborated in 3.1. </w:t>
      </w:r>
    </w:p>
    <w:p w:rsidR="00396EF4" w:rsidRPr="009342EE" w:rsidRDefault="00396EF4" w:rsidP="00396EF4">
      <w:pPr>
        <w:rPr>
          <w:rFonts w:ascii="Times New Roman" w:hAnsi="Times New Roman" w:cs="Times New Roman"/>
        </w:rPr>
      </w:pPr>
      <w:r w:rsidRPr="009342EE">
        <w:rPr>
          <w:rFonts w:ascii="Times New Roman" w:hAnsi="Times New Roman" w:cs="Times New Roman"/>
        </w:rPr>
        <w:t xml:space="preserve">The simulation function is provided for </w:t>
      </w:r>
      <w:r>
        <w:rPr>
          <w:rFonts w:ascii="Times New Roman" w:hAnsi="Times New Roman" w:cs="Times New Roman" w:hint="eastAsia"/>
        </w:rPr>
        <w:t xml:space="preserve">users who would like to </w:t>
      </w:r>
      <w:r w:rsidRPr="009342EE">
        <w:rPr>
          <w:rFonts w:ascii="Times New Roman" w:hAnsi="Times New Roman" w:cs="Times New Roman"/>
        </w:rPr>
        <w:t>try this package without any real data.  The BLS model and GLS model have respective</w:t>
      </w:r>
      <w:r>
        <w:rPr>
          <w:rFonts w:ascii="Times New Roman" w:hAnsi="Times New Roman" w:cs="Times New Roman" w:hint="eastAsia"/>
        </w:rPr>
        <w:t xml:space="preserve"> simulation </w:t>
      </w:r>
      <w:r w:rsidRPr="009342EE">
        <w:rPr>
          <w:rFonts w:ascii="Times New Roman" w:hAnsi="Times New Roman" w:cs="Times New Roman"/>
        </w:rPr>
        <w:t xml:space="preserve"> functions as follows.</w:t>
      </w:r>
    </w:p>
    <w:p w:rsidR="00396EF4" w:rsidRPr="009342EE" w:rsidRDefault="00396EF4" w:rsidP="00396EF4">
      <w:pPr>
        <w:rPr>
          <w:rFonts w:ascii="Times New Roman" w:hAnsi="Times New Roman" w:cs="Times New Roman"/>
        </w:rPr>
      </w:pP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&gt;bls.simulate(“bls.phe.csv”, “bls.gen.csv”);</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 gls.simulate (“gls.phe.csv”, “gls.gen.csv”);</w:t>
      </w:r>
    </w:p>
    <w:p w:rsidR="00396EF4" w:rsidRPr="009342EE" w:rsidRDefault="00396EF4" w:rsidP="00396EF4">
      <w:pPr>
        <w:pStyle w:val="2"/>
        <w:rPr>
          <w:rFonts w:ascii="Times New Roman" w:hAnsi="Times New Roman" w:cs="Times New Roman"/>
        </w:rPr>
      </w:pP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t>5.2Starting computation</w:t>
      </w:r>
    </w:p>
    <w:p w:rsidR="00396EF4" w:rsidRPr="009342EE" w:rsidRDefault="00396EF4" w:rsidP="00396EF4">
      <w:pPr>
        <w:rPr>
          <w:rFonts w:ascii="Times New Roman" w:hAnsi="Times New Roman" w:cs="Times New Roman"/>
        </w:rPr>
      </w:pPr>
      <w:r w:rsidRPr="009342EE">
        <w:rPr>
          <w:rFonts w:ascii="Times New Roman" w:hAnsi="Times New Roman" w:cs="Times New Roman"/>
        </w:rPr>
        <w:t xml:space="preserve">Each statistical model has three functions to </w:t>
      </w:r>
      <w:r>
        <w:rPr>
          <w:rFonts w:ascii="Times New Roman" w:hAnsi="Times New Roman" w:cs="Times New Roman" w:hint="eastAsia"/>
        </w:rPr>
        <w:t xml:space="preserve">analyze </w:t>
      </w:r>
      <w:r w:rsidRPr="009342EE">
        <w:rPr>
          <w:rFonts w:ascii="Times New Roman" w:hAnsi="Times New Roman" w:cs="Times New Roman"/>
        </w:rPr>
        <w:t>PLINK data, simple SNP data and SNP matrix</w:t>
      </w:r>
      <w:r>
        <w:rPr>
          <w:rFonts w:ascii="Times New Roman" w:hAnsi="Times New Roman" w:cs="Times New Roman" w:hint="eastAsia"/>
        </w:rPr>
        <w:t xml:space="preserve"> data</w:t>
      </w:r>
      <w:r w:rsidRPr="009342EE">
        <w:rPr>
          <w:rFonts w:ascii="Times New Roman" w:hAnsi="Times New Roman" w:cs="Times New Roman"/>
        </w:rPr>
        <w:t xml:space="preserve">. </w:t>
      </w:r>
      <w:r>
        <w:rPr>
          <w:rFonts w:ascii="Times New Roman" w:hAnsi="Times New Roman" w:cs="Times New Roman" w:hint="eastAsia"/>
        </w:rPr>
        <w:t xml:space="preserve">In total there are </w:t>
      </w:r>
      <w:r w:rsidRPr="009342EE">
        <w:rPr>
          <w:rFonts w:ascii="Times New Roman" w:hAnsi="Times New Roman" w:cs="Times New Roman"/>
        </w:rPr>
        <w:t xml:space="preserve">six functions available.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pacing w:before="60" w:after="60"/>
        <w:ind w:left="274" w:right="26"/>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&gt;r.bls&lt;-bls.simple(“bls.phe.csv”, “bls.gen.csv”, Y.name="Y", covar.names=c("X_1","X_2"));</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pacing w:before="60" w:after="60"/>
        <w:ind w:left="274" w:right="26"/>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&gt;r.bls&lt;-bls.plink (file.phe.long, file.plink.bed, file.plink.bim, file.plink.fam, Y.name="Y", covar.names=c());</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pacing w:before="60" w:after="60"/>
        <w:ind w:left="274" w:right="26"/>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&gt;r.bls&lt;-bls.snpmat(tb.phe, tb.snp, Y.name="Y", covar.names=c("X_1","X_2"));</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pacing w:before="60" w:after="60"/>
        <w:ind w:left="274" w:right="26"/>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&gt;r.gls&lt;-gls.simple(“gls.phe.csv”, “gls.gen.csv”,Y.prefix="Y",Z.prefix="Z", covar.names=c("X_1","X_2"));</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pacing w:before="60" w:after="60"/>
        <w:ind w:left="274" w:right="26"/>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&gt;r.gls&lt;-gls.plink(file.phe.long, file.plink.bed, file.plink.bim, file.plink.fam, Y.prefix="Y", Z.prefix="Z", covar.names=c("X"));</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pacing w:before="60" w:after="60"/>
        <w:ind w:left="274" w:right="26"/>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&gt;r.gls&lt;-gls.snpmat(tb.phe, tb.snp, Y.prefix="Y", Z.prefix="Z", covar.names=c("X_1","X_2"))</w:t>
      </w:r>
    </w:p>
    <w:p w:rsidR="00396EF4" w:rsidRPr="009342EE" w:rsidRDefault="00396EF4" w:rsidP="00396EF4">
      <w:pPr>
        <w:rPr>
          <w:rFonts w:ascii="Times New Roman" w:hAnsi="Times New Roman" w:cs="Times New Roman"/>
        </w:rPr>
      </w:pPr>
    </w:p>
    <w:p w:rsidR="00396EF4" w:rsidRPr="009342EE" w:rsidRDefault="00396EF4" w:rsidP="00396EF4">
      <w:pPr>
        <w:rPr>
          <w:rFonts w:ascii="Times New Roman" w:eastAsia="MS Mincho" w:hAnsi="Times New Roman" w:cs="Times New Roman"/>
          <w:lang w:eastAsia="ja-JP"/>
        </w:rPr>
      </w:pPr>
      <w:r w:rsidRPr="009342EE">
        <w:rPr>
          <w:rFonts w:ascii="Times New Roman" w:hAnsi="Times New Roman" w:cs="Times New Roman"/>
        </w:rPr>
        <w:t>The function</w:t>
      </w:r>
      <w:r w:rsidR="002A3D8D">
        <w:rPr>
          <w:rFonts w:ascii="Times New Roman" w:hAnsi="Times New Roman" w:cs="Times New Roman" w:hint="eastAsia"/>
        </w:rPr>
        <w:t xml:space="preserve"> </w:t>
      </w:r>
      <w:r w:rsidRPr="009342EE">
        <w:rPr>
          <w:rFonts w:ascii="Times New Roman" w:hAnsi="Times New Roman" w:cs="Times New Roman"/>
          <w:b/>
          <w:i/>
        </w:rPr>
        <w:t>bls.simple</w:t>
      </w:r>
      <w:r w:rsidRPr="009342EE">
        <w:rPr>
          <w:rFonts w:ascii="Times New Roman" w:hAnsi="Times New Roman" w:cs="Times New Roman"/>
        </w:rPr>
        <w:t xml:space="preserve"> and </w:t>
      </w:r>
      <w:r w:rsidRPr="009342EE">
        <w:rPr>
          <w:rFonts w:ascii="Times New Roman" w:hAnsi="Times New Roman" w:cs="Times New Roman"/>
          <w:b/>
          <w:i/>
        </w:rPr>
        <w:t>gls.simple</w:t>
      </w:r>
      <w:r w:rsidR="0060543C">
        <w:rPr>
          <w:rFonts w:ascii="Times New Roman" w:hAnsi="Times New Roman" w:cs="Times New Roman" w:hint="eastAsia"/>
          <w:b/>
          <w:i/>
        </w:rPr>
        <w:t xml:space="preserve"> </w:t>
      </w:r>
      <w:r w:rsidRPr="009342EE">
        <w:rPr>
          <w:rFonts w:ascii="Times New Roman" w:hAnsi="Times New Roman" w:cs="Times New Roman"/>
        </w:rPr>
        <w:t xml:space="preserve">are designed to load files encoded by the Simple format, </w:t>
      </w:r>
      <w:r w:rsidRPr="009342EE">
        <w:rPr>
          <w:rFonts w:ascii="Times New Roman" w:hAnsi="Times New Roman" w:cs="Times New Roman"/>
          <w:b/>
          <w:i/>
        </w:rPr>
        <w:t>bls.plink</w:t>
      </w:r>
      <w:r w:rsidRPr="009342EE">
        <w:rPr>
          <w:rFonts w:ascii="Times New Roman" w:hAnsi="Times New Roman" w:cs="Times New Roman"/>
        </w:rPr>
        <w:t xml:space="preserve"> and </w:t>
      </w:r>
      <w:r w:rsidRPr="009342EE">
        <w:rPr>
          <w:rFonts w:ascii="Times New Roman" w:hAnsi="Times New Roman" w:cs="Times New Roman"/>
          <w:b/>
          <w:i/>
        </w:rPr>
        <w:t>gls.plink</w:t>
      </w:r>
      <w:r w:rsidR="0060543C">
        <w:rPr>
          <w:rFonts w:ascii="Times New Roman" w:hAnsi="Times New Roman" w:cs="Times New Roman" w:hint="eastAsia"/>
          <w:b/>
          <w:i/>
        </w:rPr>
        <w:t xml:space="preserve"> </w:t>
      </w:r>
      <w:r w:rsidRPr="009342EE">
        <w:rPr>
          <w:rFonts w:ascii="Times New Roman" w:hAnsi="Times New Roman" w:cs="Times New Roman"/>
        </w:rPr>
        <w:t xml:space="preserve">are intended to load PLINK files, but </w:t>
      </w:r>
      <w:r w:rsidRPr="009342EE">
        <w:rPr>
          <w:rFonts w:ascii="Times New Roman" w:hAnsi="Times New Roman" w:cs="Times New Roman"/>
          <w:b/>
          <w:i/>
        </w:rPr>
        <w:t>bls.snpmat</w:t>
      </w:r>
      <w:r w:rsidRPr="009342EE">
        <w:rPr>
          <w:rFonts w:ascii="Times New Roman" w:hAnsi="Times New Roman" w:cs="Times New Roman"/>
        </w:rPr>
        <w:t xml:space="preserve"> and </w:t>
      </w:r>
      <w:r w:rsidRPr="009342EE">
        <w:rPr>
          <w:rFonts w:ascii="Times New Roman" w:hAnsi="Times New Roman" w:cs="Times New Roman"/>
          <w:b/>
          <w:i/>
        </w:rPr>
        <w:t>gls.snpmat</w:t>
      </w:r>
      <w:r w:rsidR="0060543C">
        <w:rPr>
          <w:rFonts w:ascii="Times New Roman" w:hAnsi="Times New Roman" w:cs="Times New Roman" w:hint="eastAsia"/>
          <w:b/>
          <w:i/>
        </w:rPr>
        <w:t xml:space="preserve"> </w:t>
      </w:r>
      <w:r w:rsidRPr="009342EE">
        <w:rPr>
          <w:rFonts w:ascii="Times New Roman" w:hAnsi="Times New Roman" w:cs="Times New Roman"/>
        </w:rPr>
        <w:t xml:space="preserve">are aimed to loading the genotype matrix rather than a data file. </w:t>
      </w:r>
    </w:p>
    <w:p w:rsidR="00396EF4" w:rsidRPr="009342EE" w:rsidRDefault="00396EF4" w:rsidP="00396EF4">
      <w:pPr>
        <w:rPr>
          <w:rFonts w:ascii="Times New Roman" w:hAnsi="Times New Roman" w:cs="Times New Roman"/>
        </w:rPr>
      </w:pPr>
      <w:r>
        <w:rPr>
          <w:rFonts w:ascii="Times New Roman" w:hAnsi="Times New Roman" w:cs="Times New Roman" w:hint="eastAsia"/>
        </w:rPr>
        <w:lastRenderedPageBreak/>
        <w:t xml:space="preserve">Although </w:t>
      </w:r>
      <w:r w:rsidRPr="009342EE">
        <w:rPr>
          <w:rFonts w:ascii="Times New Roman" w:hAnsi="Times New Roman" w:cs="Times New Roman"/>
        </w:rPr>
        <w:t xml:space="preserve">parameters for data source are different, the control parameters are same for the overall six functions. Four types of control parameters allow the users to </w:t>
      </w:r>
      <w:r>
        <w:rPr>
          <w:rFonts w:ascii="Times New Roman" w:hAnsi="Times New Roman" w:cs="Times New Roman" w:hint="eastAsia"/>
        </w:rPr>
        <w:t xml:space="preserve">supply </w:t>
      </w:r>
      <w:r w:rsidRPr="009342EE">
        <w:rPr>
          <w:rFonts w:ascii="Times New Roman" w:hAnsi="Times New Roman" w:cs="Times New Roman"/>
        </w:rPr>
        <w:t>the following</w:t>
      </w:r>
      <w:r>
        <w:rPr>
          <w:rFonts w:ascii="Times New Roman" w:hAnsi="Times New Roman" w:cs="Times New Roman" w:hint="eastAsia"/>
        </w:rPr>
        <w:t xml:space="preserve"> information</w:t>
      </w:r>
      <w:r w:rsidRPr="009342EE">
        <w:rPr>
          <w:rFonts w:ascii="Times New Roman" w:hAnsi="Times New Roman" w:cs="Times New Roman"/>
        </w:rPr>
        <w:t>.</w:t>
      </w:r>
    </w:p>
    <w:p w:rsidR="00396EF4" w:rsidRPr="009342EE" w:rsidRDefault="00396EF4" w:rsidP="00396EF4">
      <w:pPr>
        <w:pStyle w:val="a6"/>
        <w:numPr>
          <w:ilvl w:val="0"/>
          <w:numId w:val="6"/>
        </w:numPr>
        <w:ind w:firstLineChars="0"/>
        <w:rPr>
          <w:rFonts w:ascii="Times New Roman" w:hAnsi="Times New Roman" w:cs="Times New Roman"/>
        </w:rPr>
      </w:pPr>
      <w:r w:rsidRPr="009342EE">
        <w:rPr>
          <w:rFonts w:ascii="Times New Roman" w:hAnsi="Times New Roman" w:cs="Times New Roman"/>
        </w:rPr>
        <w:t>Response</w:t>
      </w:r>
      <w:r>
        <w:rPr>
          <w:rFonts w:ascii="Times New Roman" w:hAnsi="Times New Roman" w:cs="Times New Roman" w:hint="eastAsia"/>
        </w:rPr>
        <w:t xml:space="preserve"> </w:t>
      </w:r>
      <w:r w:rsidRPr="009342EE">
        <w:rPr>
          <w:rFonts w:ascii="Times New Roman" w:hAnsi="Times New Roman" w:cs="Times New Roman"/>
        </w:rPr>
        <w:t>variable</w:t>
      </w:r>
      <w:r>
        <w:rPr>
          <w:rFonts w:ascii="Times New Roman" w:hAnsi="Times New Roman" w:cs="Times New Roman" w:hint="eastAsia"/>
        </w:rPr>
        <w:t xml:space="preserve"> </w:t>
      </w:r>
      <w:r w:rsidRPr="009342EE">
        <w:rPr>
          <w:rFonts w:ascii="Times New Roman" w:hAnsi="Times New Roman" w:cs="Times New Roman"/>
        </w:rPr>
        <w:t>(Y.name)</w:t>
      </w:r>
      <w:r>
        <w:rPr>
          <w:rFonts w:ascii="Times New Roman" w:hAnsi="Times New Roman" w:cs="Times New Roman"/>
        </w:rPr>
        <w:t xml:space="preserve"> </w:t>
      </w:r>
      <w:r w:rsidRPr="009342EE">
        <w:rPr>
          <w:rFonts w:ascii="Times New Roman" w:hAnsi="Times New Roman" w:cs="Times New Roman"/>
        </w:rPr>
        <w:t>and</w:t>
      </w:r>
      <w:r>
        <w:rPr>
          <w:rFonts w:ascii="Times New Roman" w:hAnsi="Times New Roman" w:cs="Times New Roman" w:hint="eastAsia"/>
        </w:rPr>
        <w:t xml:space="preserve"> </w:t>
      </w:r>
      <w:r w:rsidRPr="009342EE">
        <w:rPr>
          <w:rFonts w:ascii="Times New Roman" w:hAnsi="Times New Roman" w:cs="Times New Roman"/>
        </w:rPr>
        <w:t>covariate</w:t>
      </w:r>
      <w:r>
        <w:rPr>
          <w:rFonts w:ascii="Times New Roman" w:hAnsi="Times New Roman" w:cs="Times New Roman"/>
        </w:rPr>
        <w:t xml:space="preserve"> names </w:t>
      </w:r>
      <w:r w:rsidRPr="009342EE">
        <w:rPr>
          <w:rFonts w:ascii="Times New Roman" w:hAnsi="Times New Roman" w:cs="Times New Roman"/>
        </w:rPr>
        <w:t>(covar.name)</w:t>
      </w:r>
    </w:p>
    <w:p w:rsidR="00396EF4" w:rsidRPr="009342EE" w:rsidRDefault="00396EF4" w:rsidP="00396EF4">
      <w:pPr>
        <w:pStyle w:val="a6"/>
        <w:numPr>
          <w:ilvl w:val="0"/>
          <w:numId w:val="6"/>
        </w:numPr>
        <w:ind w:firstLineChars="0"/>
        <w:rPr>
          <w:rFonts w:ascii="Times New Roman" w:hAnsi="Times New Roman" w:cs="Times New Roman"/>
        </w:rPr>
      </w:pPr>
      <w:r w:rsidRPr="009342EE">
        <w:rPr>
          <w:rFonts w:ascii="Times New Roman" w:hAnsi="Times New Roman" w:cs="Times New Roman"/>
        </w:rPr>
        <w:t>If the filter implemented by fGWAS is used to pre-select significant SNPs?</w:t>
      </w:r>
    </w:p>
    <w:p w:rsidR="00396EF4" w:rsidRPr="009342EE" w:rsidRDefault="00396EF4" w:rsidP="00396EF4">
      <w:pPr>
        <w:pStyle w:val="a6"/>
        <w:numPr>
          <w:ilvl w:val="0"/>
          <w:numId w:val="6"/>
        </w:numPr>
        <w:ind w:firstLineChars="0"/>
        <w:rPr>
          <w:rFonts w:ascii="Times New Roman" w:hAnsi="Times New Roman" w:cs="Times New Roman"/>
        </w:rPr>
      </w:pPr>
      <w:r w:rsidRPr="009342EE">
        <w:rPr>
          <w:rFonts w:ascii="Times New Roman" w:hAnsi="Times New Roman" w:cs="Times New Roman"/>
        </w:rPr>
        <w:t>If either additive or dominant effect is estimated?</w:t>
      </w:r>
    </w:p>
    <w:p w:rsidR="00396EF4" w:rsidRPr="009342EE" w:rsidRDefault="00396EF4" w:rsidP="00396EF4">
      <w:pPr>
        <w:pStyle w:val="a6"/>
        <w:numPr>
          <w:ilvl w:val="0"/>
          <w:numId w:val="6"/>
        </w:numPr>
        <w:ind w:firstLineChars="0"/>
        <w:rPr>
          <w:rFonts w:ascii="Times New Roman" w:hAnsi="Times New Roman" w:cs="Times New Roman"/>
        </w:rPr>
      </w:pPr>
      <w:r w:rsidRPr="009342EE">
        <w:rPr>
          <w:rFonts w:ascii="Times New Roman" w:hAnsi="Times New Roman" w:cs="Times New Roman"/>
        </w:rPr>
        <w:t>If only variable selection procedure is applied to data analysis</w:t>
      </w:r>
      <w:r>
        <w:rPr>
          <w:rFonts w:ascii="Times New Roman" w:hAnsi="Times New Roman" w:cs="Times New Roman" w:hint="eastAsia"/>
        </w:rPr>
        <w:t>?</w:t>
      </w:r>
    </w:p>
    <w:p w:rsidR="00396EF4" w:rsidRPr="009342EE" w:rsidRDefault="00396EF4" w:rsidP="00396EF4">
      <w:pPr>
        <w:rPr>
          <w:rFonts w:ascii="Times New Roman" w:hAnsi="Times New Roman" w:cs="Times New Roman"/>
        </w:rPr>
      </w:pPr>
    </w:p>
    <w:p w:rsidR="00396EF4" w:rsidRPr="009342EE" w:rsidRDefault="00396EF4" w:rsidP="00396EF4">
      <w:pPr>
        <w:rPr>
          <w:rFonts w:ascii="Times New Roman" w:hAnsi="Times New Roman" w:cs="Times New Roman"/>
        </w:rPr>
      </w:pPr>
      <w:r w:rsidRPr="009342EE">
        <w:rPr>
          <w:rFonts w:ascii="Times New Roman" w:hAnsi="Times New Roman" w:cs="Times New Roman"/>
        </w:rPr>
        <w:t xml:space="preserve">The whole computation task will involve several procedures, including data loading, SNP filter by fGWAS model if applicable, variable selection procedure and </w:t>
      </w:r>
      <w:r>
        <w:rPr>
          <w:rFonts w:ascii="Times New Roman" w:hAnsi="Times New Roman" w:cs="Times New Roman" w:hint="eastAsia"/>
        </w:rPr>
        <w:t xml:space="preserve">the </w:t>
      </w:r>
      <w:r w:rsidRPr="009342EE">
        <w:rPr>
          <w:rFonts w:ascii="Times New Roman" w:hAnsi="Times New Roman" w:cs="Times New Roman"/>
        </w:rPr>
        <w:t>final refit procedure. The following example shows how to do a computation using variable selection procedure only.</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&gt;ret1 &lt;- bls.plink( file.phe.long, file.plink.bed, file.plink.bim, file.plink.fam, Y.name="Y", covar.names=c(),    fgwas.filter = T,  refit = F , options=list(nParallel.cpu=7));</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BLASSO PLINK ] Procedure.</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Checking the parameters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Phenotypic Data File =  /work/bmi-pheno-age-mean.csv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PLINK BED File =  /work/FHS-bmi-v1-chr2.bed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PLINK BIM File =  /work/FHS-bmi-v1-chr2.bim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PLINK FAM File =  /work/FHS-bmi-v1-chr2.fam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Response Variable = Y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Covariate Columns =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fGWAS Filter Used = Yes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Additive Effects Used = Yes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Dominant Effects Used = Yes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Refit Procedure = No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Checking the optional items......</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Parallel Computing:  Yes, 7 CPU(s)</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Piecewise Ratio:  2</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Threshold of fGWAS filter:  0.05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Iteration of  Markov chain:  2000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fBurnInRound:  0.3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fRhoTuning:  0.095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fQval.add:  0.05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fQval.dom:  0.09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Debug Output:  No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SNP Filtering by fGWAS method......</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SNP Count = 29295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Sample Count = 819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p-value Threshold = 0.05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Calculated SNP Range = 1 20000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H0 = Y ~ 1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H1 = Y ~ 1 + as.factor(SNP)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Starting parallel computing, snowfall/snow......</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R Version:  R version 3.1.2 (2014-10-31)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Stopping parallel computing......</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SNPs with p-value &lt;= 0.05 : 1634 </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1634 SNPs( 5.58 %) are left after fGWAS filtering.</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Genetic Effect Analysis by BLASSO/GLASSO method......</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 Final LASSO calling.</w:t>
      </w:r>
    </w:p>
    <w:p w:rsidR="00396EF4" w:rsidRPr="009342EE" w:rsidRDefault="00396EF4" w:rsidP="00396EF4">
      <w:pPr>
        <w:pBdr>
          <w:top w:val="single" w:sz="4" w:space="1" w:color="auto"/>
          <w:left w:val="single" w:sz="4" w:space="4" w:color="auto"/>
          <w:bottom w:val="single" w:sz="4" w:space="1" w:color="auto"/>
          <w:right w:val="single" w:sz="4" w:space="4" w:color="auto"/>
        </w:pBdr>
        <w:autoSpaceDE w:val="0"/>
        <w:autoSpaceDN w:val="0"/>
        <w:adjustRightInd w:val="0"/>
        <w:snapToGrid w:val="0"/>
        <w:spacing w:before="60" w:after="60" w:line="180" w:lineRule="exact"/>
        <w:ind w:left="274" w:right="116"/>
        <w:rPr>
          <w:rFonts w:ascii="Times New Roman" w:hAnsi="Times New Roman" w:cs="Times New Roman"/>
          <w:i/>
          <w:iCs/>
          <w:kern w:val="0"/>
          <w:sz w:val="18"/>
          <w:szCs w:val="18"/>
        </w:rPr>
      </w:pPr>
      <w:r w:rsidRPr="009342EE">
        <w:rPr>
          <w:rFonts w:ascii="Times New Roman" w:hAnsi="Times New Roman" w:cs="Times New Roman"/>
          <w:i/>
          <w:iCs/>
          <w:kern w:val="0"/>
          <w:sz w:val="18"/>
          <w:szCs w:val="18"/>
        </w:rPr>
        <w:t>Wrapping the results ......</w:t>
      </w:r>
    </w:p>
    <w:p w:rsidR="00396EF4" w:rsidRPr="009342EE" w:rsidRDefault="00396EF4" w:rsidP="00396EF4">
      <w:pPr>
        <w:rPr>
          <w:rFonts w:ascii="Times New Roman" w:hAnsi="Times New Roman" w:cs="Times New Roman"/>
        </w:rPr>
      </w:pP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t>5.3. Summa</w:t>
      </w:r>
      <w:r w:rsidRPr="009342EE">
        <w:rPr>
          <w:rFonts w:ascii="Times New Roman" w:eastAsia="MS Mincho" w:hAnsi="Times New Roman" w:cs="Times New Roman"/>
          <w:lang w:eastAsia="ja-JP"/>
        </w:rPr>
        <w:t>rizing results</w:t>
      </w:r>
    </w:p>
    <w:p w:rsidR="00396EF4" w:rsidRPr="009342EE" w:rsidRDefault="00396EF4" w:rsidP="00396EF4">
      <w:pPr>
        <w:rPr>
          <w:rFonts w:ascii="Times New Roman" w:hAnsi="Times New Roman" w:cs="Times New Roman"/>
          <w:kern w:val="0"/>
          <w:sz w:val="22"/>
        </w:rPr>
      </w:pPr>
      <w:r w:rsidRPr="009342EE">
        <w:rPr>
          <w:rFonts w:ascii="Times New Roman" w:hAnsi="Times New Roman" w:cs="Times New Roman"/>
          <w:color w:val="000000"/>
          <w:sz w:val="22"/>
          <w:shd w:val="clear" w:color="auto" w:fill="FFFFFF"/>
        </w:rPr>
        <w:lastRenderedPageBreak/>
        <w:t>In</w:t>
      </w:r>
      <w:r w:rsidRPr="009342EE">
        <w:rPr>
          <w:rFonts w:ascii="Times New Roman" w:hAnsi="Times New Roman" w:cs="Times New Roman"/>
          <w:sz w:val="22"/>
        </w:rPr>
        <w:t xml:space="preserve"> the </w:t>
      </w:r>
      <w:r>
        <w:rPr>
          <w:rFonts w:ascii="Times New Roman" w:hAnsi="Times New Roman" w:cs="Times New Roman" w:hint="eastAsia"/>
          <w:sz w:val="22"/>
        </w:rPr>
        <w:t xml:space="preserve">R </w:t>
      </w:r>
      <w:r w:rsidRPr="009342EE">
        <w:rPr>
          <w:rFonts w:ascii="Times New Roman" w:hAnsi="Times New Roman" w:cs="Times New Roman"/>
          <w:sz w:val="22"/>
        </w:rPr>
        <w:t>console</w:t>
      </w:r>
      <w:r>
        <w:rPr>
          <w:rFonts w:ascii="Times New Roman" w:eastAsia="宋体" w:hAnsi="Times New Roman" w:cs="Times New Roman" w:hint="eastAsia"/>
          <w:sz w:val="22"/>
        </w:rPr>
        <w:t xml:space="preserve">, </w:t>
      </w:r>
      <w:r w:rsidRPr="009342EE">
        <w:rPr>
          <w:rStyle w:val="HTML1"/>
          <w:rFonts w:ascii="Times New Roman" w:hAnsi="Times New Roman" w:cs="Times New Roman"/>
          <w:b/>
          <w:i/>
          <w:color w:val="000000"/>
          <w:sz w:val="22"/>
          <w:szCs w:val="22"/>
          <w:shd w:val="clear" w:color="auto" w:fill="FFFFFF"/>
        </w:rPr>
        <w:t>summary</w:t>
      </w:r>
      <w:r w:rsidRPr="009342EE">
        <w:rPr>
          <w:rStyle w:val="apple-converted-space"/>
          <w:rFonts w:ascii="Times New Roman" w:hAnsi="Times New Roman" w:cs="Times New Roman"/>
          <w:color w:val="000000"/>
          <w:sz w:val="22"/>
          <w:shd w:val="clear" w:color="auto" w:fill="FFFFFF"/>
        </w:rPr>
        <w:t> </w:t>
      </w:r>
      <w:r w:rsidRPr="009342EE">
        <w:rPr>
          <w:rFonts w:ascii="Times New Roman" w:hAnsi="Times New Roman" w:cs="Times New Roman"/>
          <w:color w:val="000000"/>
          <w:sz w:val="22"/>
          <w:shd w:val="clear" w:color="auto" w:fill="FFFFFF"/>
        </w:rPr>
        <w:t>is a generic function used to show</w:t>
      </w:r>
      <w:r>
        <w:rPr>
          <w:rFonts w:ascii="Times New Roman" w:hAnsi="Times New Roman" w:cs="Times New Roman" w:hint="eastAsia"/>
          <w:color w:val="000000"/>
          <w:sz w:val="22"/>
          <w:shd w:val="clear" w:color="auto" w:fill="FFFFFF"/>
        </w:rPr>
        <w:t xml:space="preserve"> </w:t>
      </w:r>
      <w:r w:rsidRPr="009342EE">
        <w:rPr>
          <w:rFonts w:ascii="Times New Roman" w:hAnsi="Times New Roman" w:cs="Times New Roman"/>
          <w:color w:val="000000"/>
          <w:sz w:val="22"/>
          <w:shd w:val="clear" w:color="auto" w:fill="FFFFFF"/>
        </w:rPr>
        <w:t>the summary</w:t>
      </w:r>
      <w:r>
        <w:rPr>
          <w:rFonts w:ascii="Times New Roman" w:hAnsi="Times New Roman" w:cs="Times New Roman" w:hint="eastAsia"/>
          <w:color w:val="000000"/>
          <w:sz w:val="22"/>
          <w:shd w:val="clear" w:color="auto" w:fill="FFFFFF"/>
        </w:rPr>
        <w:t xml:space="preserve"> </w:t>
      </w:r>
      <w:r w:rsidRPr="009342EE">
        <w:rPr>
          <w:rFonts w:ascii="Times New Roman" w:hAnsi="Times New Roman" w:cs="Times New Roman"/>
          <w:color w:val="000000"/>
          <w:sz w:val="22"/>
          <w:shd w:val="clear" w:color="auto" w:fill="FFFFFF"/>
        </w:rPr>
        <w:t xml:space="preserve">information of </w:t>
      </w:r>
      <w:r w:rsidRPr="009342EE">
        <w:rPr>
          <w:rFonts w:ascii="Times New Roman" w:hAnsi="Times New Roman" w:cs="Times New Roman"/>
          <w:kern w:val="0"/>
          <w:sz w:val="22"/>
        </w:rPr>
        <w:t>object</w:t>
      </w:r>
      <w:r>
        <w:rPr>
          <w:rFonts w:ascii="Times New Roman" w:hAnsi="Times New Roman" w:cs="Times New Roman" w:hint="eastAsia"/>
          <w:kern w:val="0"/>
          <w:sz w:val="22"/>
        </w:rPr>
        <w:t>s</w:t>
      </w:r>
      <w:r w:rsidRPr="009342EE">
        <w:rPr>
          <w:rFonts w:ascii="Times New Roman" w:hAnsi="Times New Roman" w:cs="Times New Roman"/>
          <w:kern w:val="0"/>
          <w:sz w:val="22"/>
        </w:rPr>
        <w:t xml:space="preserve"> exported from the BLS model or the GLS model. It may include:</w:t>
      </w:r>
    </w:p>
    <w:p w:rsidR="00396EF4" w:rsidRPr="009342EE" w:rsidRDefault="00396EF4" w:rsidP="00396EF4">
      <w:pPr>
        <w:pStyle w:val="a6"/>
        <w:ind w:firstLineChars="0" w:firstLine="0"/>
        <w:rPr>
          <w:rFonts w:ascii="Times New Roman" w:hAnsi="Times New Roman" w:cs="Times New Roman"/>
          <w:kern w:val="0"/>
          <w:sz w:val="22"/>
        </w:rPr>
      </w:pPr>
      <w:r w:rsidRPr="009342EE">
        <w:rPr>
          <w:rFonts w:ascii="Times New Roman" w:hAnsi="Times New Roman" w:cs="Times New Roman"/>
          <w:kern w:val="0"/>
          <w:sz w:val="22"/>
        </w:rPr>
        <w:t>1) Significant SNPs estimated by the fGWAS method</w:t>
      </w:r>
    </w:p>
    <w:p w:rsidR="00396EF4" w:rsidRPr="009342EE" w:rsidRDefault="00396EF4" w:rsidP="00396EF4">
      <w:pPr>
        <w:pStyle w:val="a6"/>
        <w:ind w:firstLineChars="0" w:firstLine="0"/>
        <w:rPr>
          <w:rFonts w:ascii="Times New Roman" w:hAnsi="Times New Roman" w:cs="Times New Roman"/>
          <w:kern w:val="0"/>
          <w:sz w:val="22"/>
        </w:rPr>
      </w:pPr>
      <w:r w:rsidRPr="009342EE">
        <w:rPr>
          <w:rFonts w:ascii="Times New Roman" w:hAnsi="Times New Roman" w:cs="Times New Roman"/>
          <w:kern w:val="0"/>
          <w:sz w:val="22"/>
        </w:rPr>
        <w:t>2) Covariates co</w:t>
      </w:r>
      <w:r w:rsidRPr="009342EE">
        <w:rPr>
          <w:rFonts w:ascii="Times New Roman" w:eastAsia="MS Mincho" w:hAnsi="Times New Roman" w:cs="Times New Roman"/>
          <w:kern w:val="0"/>
          <w:sz w:val="22"/>
          <w:lang w:eastAsia="ja-JP"/>
        </w:rPr>
        <w:t>e</w:t>
      </w:r>
      <w:r w:rsidRPr="009342EE">
        <w:rPr>
          <w:rFonts w:ascii="Times New Roman" w:hAnsi="Times New Roman" w:cs="Times New Roman"/>
          <w:kern w:val="0"/>
          <w:sz w:val="22"/>
        </w:rPr>
        <w:t xml:space="preserve">fficients estimated in the variable selection procedure </w:t>
      </w:r>
    </w:p>
    <w:p w:rsidR="00396EF4" w:rsidRPr="009342EE" w:rsidRDefault="00396EF4" w:rsidP="00396EF4">
      <w:pPr>
        <w:pStyle w:val="a6"/>
        <w:ind w:firstLineChars="0" w:firstLine="0"/>
        <w:rPr>
          <w:rFonts w:ascii="Times New Roman" w:hAnsi="Times New Roman" w:cs="Times New Roman"/>
          <w:kern w:val="0"/>
          <w:sz w:val="22"/>
        </w:rPr>
      </w:pPr>
      <w:r w:rsidRPr="009342EE">
        <w:rPr>
          <w:rFonts w:ascii="Times New Roman" w:hAnsi="Times New Roman" w:cs="Times New Roman"/>
          <w:kern w:val="0"/>
          <w:sz w:val="22"/>
        </w:rPr>
        <w:t>3) Pre-selected SNPs and effects estimated in the variable selection procedure</w:t>
      </w:r>
    </w:p>
    <w:p w:rsidR="00396EF4" w:rsidRPr="009342EE" w:rsidRDefault="00396EF4" w:rsidP="00396EF4">
      <w:pPr>
        <w:pStyle w:val="a6"/>
        <w:ind w:firstLineChars="0" w:firstLine="0"/>
        <w:rPr>
          <w:rFonts w:ascii="Times New Roman" w:hAnsi="Times New Roman" w:cs="Times New Roman"/>
          <w:sz w:val="22"/>
        </w:rPr>
      </w:pPr>
      <w:r w:rsidRPr="009342EE">
        <w:rPr>
          <w:rFonts w:ascii="Times New Roman" w:hAnsi="Times New Roman" w:cs="Times New Roman"/>
          <w:sz w:val="22"/>
        </w:rPr>
        <w:t xml:space="preserve">4) </w:t>
      </w:r>
      <w:r w:rsidRPr="009342EE">
        <w:rPr>
          <w:rFonts w:ascii="Times New Roman" w:hAnsi="Times New Roman" w:cs="Times New Roman"/>
          <w:kern w:val="0"/>
          <w:sz w:val="22"/>
        </w:rPr>
        <w:t>Covariates co</w:t>
      </w:r>
      <w:r w:rsidRPr="009342EE">
        <w:rPr>
          <w:rFonts w:ascii="Times New Roman" w:eastAsia="MS Mincho" w:hAnsi="Times New Roman" w:cs="Times New Roman"/>
          <w:kern w:val="0"/>
          <w:sz w:val="22"/>
          <w:lang w:eastAsia="ja-JP"/>
        </w:rPr>
        <w:t>e</w:t>
      </w:r>
      <w:r w:rsidRPr="009342EE">
        <w:rPr>
          <w:rFonts w:ascii="Times New Roman" w:hAnsi="Times New Roman" w:cs="Times New Roman"/>
          <w:kern w:val="0"/>
          <w:sz w:val="22"/>
        </w:rPr>
        <w:t>fficients estimated in the refit procedure</w:t>
      </w:r>
    </w:p>
    <w:p w:rsidR="00396EF4" w:rsidRDefault="00396EF4" w:rsidP="00396EF4">
      <w:pPr>
        <w:pStyle w:val="a6"/>
        <w:ind w:firstLineChars="0" w:firstLine="0"/>
        <w:rPr>
          <w:rFonts w:ascii="Times New Roman" w:hAnsi="Times New Roman" w:cs="Times New Roman"/>
          <w:kern w:val="0"/>
          <w:sz w:val="22"/>
        </w:rPr>
      </w:pPr>
      <w:r w:rsidRPr="009342EE">
        <w:rPr>
          <w:rFonts w:ascii="Times New Roman" w:hAnsi="Times New Roman" w:cs="Times New Roman"/>
          <w:kern w:val="0"/>
          <w:sz w:val="22"/>
        </w:rPr>
        <w:t>5) Significant SNPs and effects estimated in the final refit</w:t>
      </w:r>
      <w:r>
        <w:rPr>
          <w:rFonts w:ascii="Times New Roman" w:hAnsi="Times New Roman" w:cs="Times New Roman" w:hint="eastAsia"/>
          <w:kern w:val="0"/>
          <w:sz w:val="22"/>
        </w:rPr>
        <w:t xml:space="preserve"> </w:t>
      </w:r>
      <w:r w:rsidRPr="009342EE">
        <w:rPr>
          <w:rFonts w:ascii="Times New Roman" w:hAnsi="Times New Roman" w:cs="Times New Roman"/>
          <w:kern w:val="0"/>
          <w:sz w:val="22"/>
        </w:rPr>
        <w:t>procedure</w:t>
      </w:r>
    </w:p>
    <w:p w:rsidR="00EA6BA1" w:rsidRPr="009342EE" w:rsidRDefault="00EA6BA1" w:rsidP="00396EF4">
      <w:pPr>
        <w:pStyle w:val="a6"/>
        <w:ind w:firstLineChars="0" w:firstLine="0"/>
        <w:rPr>
          <w:rFonts w:ascii="Times New Roman" w:hAnsi="Times New Roman" w:cs="Times New Roman"/>
          <w:kern w:val="0"/>
          <w:sz w:val="22"/>
        </w:rPr>
      </w:pP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&gt;summary( r.bls );</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&gt;summary(r.gls);</w:t>
      </w:r>
    </w:p>
    <w:p w:rsidR="00396EF4" w:rsidRPr="009342EE" w:rsidRDefault="00396EF4" w:rsidP="00396EF4">
      <w:pPr>
        <w:pStyle w:val="2"/>
        <w:rPr>
          <w:ins w:id="15" w:author="Jiahan Li" w:date="2015-03-22T15:38:00Z"/>
          <w:rFonts w:ascii="Times New Roman" w:hAnsi="Times New Roman" w:cs="Times New Roman"/>
        </w:rPr>
      </w:pP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t xml:space="preserve">5.4. Plotting figures </w:t>
      </w:r>
    </w:p>
    <w:p w:rsidR="00396EF4" w:rsidRPr="009342EE" w:rsidRDefault="00396EF4" w:rsidP="00396EF4">
      <w:pPr>
        <w:rPr>
          <w:rFonts w:ascii="Times New Roman" w:hAnsi="Times New Roman" w:cs="Times New Roman"/>
          <w:sz w:val="22"/>
        </w:rPr>
      </w:pPr>
      <w:r w:rsidRPr="009342EE">
        <w:rPr>
          <w:rFonts w:ascii="Times New Roman" w:hAnsi="Times New Roman" w:cs="Times New Roman"/>
          <w:color w:val="000000"/>
          <w:sz w:val="22"/>
          <w:shd w:val="clear" w:color="auto" w:fill="FFFFFF"/>
        </w:rPr>
        <w:t xml:space="preserve">The </w:t>
      </w:r>
      <w:r w:rsidRPr="009342EE">
        <w:rPr>
          <w:rFonts w:ascii="Times New Roman" w:hAnsi="Times New Roman" w:cs="Times New Roman"/>
          <w:color w:val="000000"/>
          <w:sz w:val="22"/>
        </w:rPr>
        <w:t xml:space="preserve">function </w:t>
      </w:r>
      <w:r w:rsidRPr="009342EE">
        <w:rPr>
          <w:rFonts w:ascii="Times New Roman" w:hAnsi="Times New Roman" w:cs="Times New Roman"/>
          <w:i/>
          <w:color w:val="000000"/>
          <w:sz w:val="22"/>
        </w:rPr>
        <w:t>plot</w:t>
      </w:r>
      <w:r w:rsidR="00F02242">
        <w:rPr>
          <w:rFonts w:ascii="Times New Roman" w:hAnsi="Times New Roman" w:cs="Times New Roman" w:hint="eastAsia"/>
          <w:i/>
          <w:color w:val="000000"/>
          <w:sz w:val="22"/>
        </w:rPr>
        <w:t xml:space="preserve"> </w:t>
      </w:r>
      <w:r w:rsidRPr="009342EE">
        <w:rPr>
          <w:rFonts w:ascii="Times New Roman" w:hAnsi="Times New Roman" w:cs="Times New Roman"/>
          <w:color w:val="000000"/>
          <w:sz w:val="22"/>
        </w:rPr>
        <w:t>can output three</w:t>
      </w:r>
      <w:r w:rsidRPr="009342EE">
        <w:rPr>
          <w:rStyle w:val="apple-converted-space"/>
          <w:rFonts w:ascii="Times New Roman" w:hAnsi="Times New Roman" w:cs="Times New Roman"/>
          <w:color w:val="000000"/>
          <w:sz w:val="22"/>
          <w:shd w:val="clear" w:color="auto" w:fill="FFFFFF"/>
        </w:rPr>
        <w:t xml:space="preserve"> types of PDF figure</w:t>
      </w:r>
      <w:r w:rsidRPr="009342EE">
        <w:rPr>
          <w:rFonts w:ascii="Times New Roman" w:hAnsi="Times New Roman" w:cs="Times New Roman"/>
          <w:b/>
          <w:i/>
          <w:color w:val="000000"/>
          <w:sz w:val="22"/>
        </w:rPr>
        <w:t>,</w:t>
      </w:r>
      <w:r w:rsidR="00F02242">
        <w:rPr>
          <w:rFonts w:ascii="Times New Roman" w:hAnsi="Times New Roman" w:cs="Times New Roman" w:hint="eastAsia"/>
          <w:b/>
          <w:i/>
          <w:color w:val="000000"/>
          <w:sz w:val="22"/>
        </w:rPr>
        <w:t xml:space="preserve"> </w:t>
      </w:r>
      <w:r w:rsidRPr="009342EE">
        <w:rPr>
          <w:rFonts w:ascii="Times New Roman" w:hAnsi="Times New Roman" w:cs="Times New Roman"/>
          <w:sz w:val="22"/>
        </w:rPr>
        <w:t>including:</w:t>
      </w:r>
    </w:p>
    <w:p w:rsidR="00396EF4" w:rsidRPr="009342EE" w:rsidRDefault="00396EF4" w:rsidP="00396EF4">
      <w:pPr>
        <w:rPr>
          <w:rFonts w:ascii="Times New Roman" w:hAnsi="Times New Roman" w:cs="Times New Roman"/>
          <w:sz w:val="22"/>
        </w:rPr>
      </w:pPr>
      <w:r w:rsidRPr="009342EE">
        <w:rPr>
          <w:rFonts w:ascii="Times New Roman" w:hAnsi="Times New Roman" w:cs="Times New Roman"/>
          <w:sz w:val="22"/>
        </w:rPr>
        <w:t>1)</w:t>
      </w:r>
      <w:r w:rsidR="00F02242">
        <w:rPr>
          <w:rFonts w:ascii="Times New Roman" w:hAnsi="Times New Roman" w:cs="Times New Roman" w:hint="eastAsia"/>
          <w:sz w:val="22"/>
        </w:rPr>
        <w:t xml:space="preserve"> </w:t>
      </w:r>
      <w:r w:rsidRPr="009342EE">
        <w:rPr>
          <w:rFonts w:ascii="Times New Roman" w:hAnsi="Times New Roman" w:cs="Times New Roman"/>
          <w:sz w:val="22"/>
        </w:rPr>
        <w:t>The Manhattan figure exported by the fGWAS method (*.fgwas.pdf)</w:t>
      </w:r>
    </w:p>
    <w:p w:rsidR="00396EF4" w:rsidRPr="009342EE" w:rsidRDefault="00396EF4" w:rsidP="00396EF4">
      <w:pPr>
        <w:rPr>
          <w:rFonts w:ascii="Times New Roman" w:hAnsi="Times New Roman" w:cs="Times New Roman"/>
          <w:sz w:val="22"/>
        </w:rPr>
      </w:pPr>
      <w:r w:rsidRPr="009342EE">
        <w:rPr>
          <w:rFonts w:ascii="Times New Roman" w:hAnsi="Times New Roman" w:cs="Times New Roman"/>
          <w:sz w:val="22"/>
        </w:rPr>
        <w:t>2)</w:t>
      </w:r>
      <w:r w:rsidR="00F02242">
        <w:rPr>
          <w:rFonts w:ascii="Times New Roman" w:hAnsi="Times New Roman" w:cs="Times New Roman" w:hint="eastAsia"/>
          <w:sz w:val="22"/>
        </w:rPr>
        <w:t xml:space="preserve"> </w:t>
      </w:r>
      <w:r w:rsidRPr="009342EE">
        <w:rPr>
          <w:rFonts w:ascii="Times New Roman" w:hAnsi="Times New Roman" w:cs="Times New Roman"/>
          <w:sz w:val="22"/>
        </w:rPr>
        <w:t>The genetic effects of all SNPs estimated by the variable select procedure (*. varsel.pdf.)</w:t>
      </w:r>
    </w:p>
    <w:p w:rsidR="00396EF4" w:rsidRPr="009342EE" w:rsidRDefault="00396EF4" w:rsidP="00396EF4">
      <w:pPr>
        <w:rPr>
          <w:rFonts w:ascii="Times New Roman" w:hAnsi="Times New Roman" w:cs="Times New Roman"/>
          <w:sz w:val="22"/>
        </w:rPr>
      </w:pPr>
      <w:r w:rsidRPr="009342EE">
        <w:rPr>
          <w:rFonts w:ascii="Times New Roman" w:hAnsi="Times New Roman" w:cs="Times New Roman"/>
          <w:sz w:val="22"/>
        </w:rPr>
        <w:t>3) The genetic effects of significant SNPs estimated by the refit procedure (*.refit.pdf).</w:t>
      </w:r>
    </w:p>
    <w:p w:rsidR="00396EF4" w:rsidRPr="009342EE" w:rsidRDefault="00396EF4" w:rsidP="00396EF4">
      <w:pPr>
        <w:rPr>
          <w:rFonts w:ascii="Times New Roman" w:hAnsi="Times New Roman" w:cs="Times New Roman"/>
          <w:color w:val="000000"/>
          <w:sz w:val="22"/>
          <w:shd w:val="clear" w:color="auto" w:fill="FFFFFF"/>
        </w:rPr>
      </w:pPr>
      <w:r w:rsidRPr="009342EE">
        <w:rPr>
          <w:rStyle w:val="apple-converted-space"/>
          <w:rFonts w:ascii="Times New Roman" w:hAnsi="Times New Roman" w:cs="Times New Roman"/>
          <w:color w:val="000000"/>
          <w:sz w:val="22"/>
          <w:shd w:val="clear" w:color="auto" w:fill="FFFFFF"/>
        </w:rPr>
        <w:t>The BLS</w:t>
      </w:r>
      <w:r w:rsidR="001833A3">
        <w:rPr>
          <w:rStyle w:val="apple-converted-space"/>
          <w:rFonts w:ascii="Times New Roman" w:hAnsi="Times New Roman" w:cs="Times New Roman" w:hint="eastAsia"/>
          <w:color w:val="000000"/>
          <w:sz w:val="22"/>
          <w:shd w:val="clear" w:color="auto" w:fill="FFFFFF"/>
        </w:rPr>
        <w:t xml:space="preserve"> </w:t>
      </w:r>
      <w:r w:rsidRPr="009342EE">
        <w:rPr>
          <w:rFonts w:ascii="Times New Roman" w:hAnsi="Times New Roman" w:cs="Times New Roman"/>
          <w:color w:val="000000"/>
          <w:sz w:val="22"/>
          <w:shd w:val="clear" w:color="auto" w:fill="FFFFFF"/>
        </w:rPr>
        <w:t xml:space="preserve">result object or GLS result object are required to call the function </w:t>
      </w:r>
      <w:r w:rsidRPr="009342EE">
        <w:rPr>
          <w:rFonts w:ascii="Times New Roman" w:hAnsi="Times New Roman" w:cs="Times New Roman"/>
          <w:i/>
          <w:color w:val="000000"/>
          <w:sz w:val="22"/>
          <w:shd w:val="clear" w:color="auto" w:fill="FFFFFF"/>
        </w:rPr>
        <w:t>plot</w:t>
      </w:r>
      <w:r w:rsidRPr="009342EE">
        <w:rPr>
          <w:rFonts w:ascii="Times New Roman" w:hAnsi="Times New Roman" w:cs="Times New Roman"/>
          <w:color w:val="000000"/>
          <w:sz w:val="22"/>
          <w:shd w:val="clear" w:color="auto" w:fill="FFFFFF"/>
        </w:rPr>
        <w:t>.</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&gt;plot (r.bls, fig.prefix="bls-ret");</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&gt;plot (r.gls, fig.prefix="gls-ret");</w:t>
      </w:r>
    </w:p>
    <w:p w:rsidR="00396EF4" w:rsidRPr="009342EE" w:rsidRDefault="00396EF4" w:rsidP="00396EF4">
      <w:pPr>
        <w:rPr>
          <w:rFonts w:ascii="Times New Roman" w:hAnsi="Times New Roman" w:cs="Times New Roman"/>
          <w:i/>
          <w:sz w:val="22"/>
        </w:rPr>
      </w:pPr>
      <w:r w:rsidRPr="009342EE">
        <w:rPr>
          <w:rFonts w:ascii="Times New Roman" w:hAnsi="Times New Roman" w:cs="Times New Roman"/>
          <w:sz w:val="22"/>
        </w:rPr>
        <w:t>The Manhattan figure gives –log10</w:t>
      </w:r>
      <w:r w:rsidR="00EA6BA1">
        <w:rPr>
          <w:rFonts w:ascii="Times New Roman" w:hAnsi="Times New Roman" w:cs="Times New Roman" w:hint="eastAsia"/>
          <w:sz w:val="22"/>
        </w:rPr>
        <w:t xml:space="preserve"> </w:t>
      </w:r>
      <w:r w:rsidRPr="009342EE">
        <w:rPr>
          <w:rFonts w:ascii="Times New Roman" w:hAnsi="Times New Roman" w:cs="Times New Roman"/>
          <w:sz w:val="22"/>
        </w:rPr>
        <w:t>(p-values) for each SNP, from which the SNP with –log10 p-values greater than the threshold value specified in the control parameters will be selected to variable selection. The figures of genetic effects are different depending on which model are used. The BLS model will output heritability sub-graph, but the GLS model output</w:t>
      </w:r>
      <w:r>
        <w:rPr>
          <w:rFonts w:ascii="Times New Roman" w:hAnsi="Times New Roman" w:cs="Times New Roman" w:hint="eastAsia"/>
          <w:sz w:val="22"/>
        </w:rPr>
        <w:t>s</w:t>
      </w:r>
      <w:r w:rsidRPr="009342EE">
        <w:rPr>
          <w:rFonts w:ascii="Times New Roman" w:hAnsi="Times New Roman" w:cs="Times New Roman"/>
          <w:sz w:val="22"/>
        </w:rPr>
        <w:t xml:space="preserve"> the</w:t>
      </w:r>
      <w:r>
        <w:rPr>
          <w:rFonts w:ascii="Times New Roman" w:hAnsi="Times New Roman" w:cs="Times New Roman" w:hint="eastAsia"/>
          <w:sz w:val="22"/>
        </w:rPr>
        <w:t xml:space="preserve"> time-varying </w:t>
      </w:r>
      <w:r w:rsidRPr="009342EE">
        <w:rPr>
          <w:rFonts w:ascii="Times New Roman" w:hAnsi="Times New Roman" w:cs="Times New Roman"/>
          <w:sz w:val="22"/>
        </w:rPr>
        <w:t xml:space="preserve">additive and dominant effects for each significant SNP. </w:t>
      </w:r>
    </w:p>
    <w:p w:rsidR="00396EF4" w:rsidRPr="009342EE" w:rsidRDefault="00396EF4" w:rsidP="00396EF4">
      <w:pPr>
        <w:pStyle w:val="1"/>
        <w:rPr>
          <w:rFonts w:cs="Times New Roman"/>
        </w:rPr>
      </w:pPr>
      <w:r w:rsidRPr="009342EE">
        <w:rPr>
          <w:rFonts w:cs="Times New Roman"/>
        </w:rPr>
        <w:t>6. Internal Details</w:t>
      </w: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t>6.1 Simulation</w:t>
      </w:r>
    </w:p>
    <w:p w:rsidR="00396EF4" w:rsidRPr="009342EE" w:rsidRDefault="00396EF4" w:rsidP="00396EF4">
      <w:pPr>
        <w:autoSpaceDE w:val="0"/>
        <w:autoSpaceDN w:val="0"/>
        <w:adjustRightInd w:val="0"/>
        <w:jc w:val="left"/>
        <w:rPr>
          <w:rFonts w:ascii="Times New Roman" w:hAnsi="Times New Roman" w:cs="Times New Roman"/>
          <w:kern w:val="0"/>
          <w:sz w:val="22"/>
        </w:rPr>
      </w:pPr>
      <w:r w:rsidRPr="009342EE">
        <w:rPr>
          <w:rFonts w:ascii="Times New Roman" w:hAnsi="Times New Roman" w:cs="Times New Roman"/>
          <w:kern w:val="0"/>
          <w:sz w:val="22"/>
        </w:rPr>
        <w:t>Simulation is a good way to understand the functions and learn how to use them. The simulation in this package uses</w:t>
      </w:r>
      <w:r>
        <w:rPr>
          <w:rFonts w:ascii="Times New Roman" w:hAnsi="Times New Roman" w:cs="Times New Roman" w:hint="eastAsia"/>
          <w:kern w:val="0"/>
          <w:sz w:val="22"/>
        </w:rPr>
        <w:t xml:space="preserve"> </w:t>
      </w:r>
      <w:r w:rsidRPr="009342EE">
        <w:rPr>
          <w:rFonts w:ascii="Times New Roman" w:hAnsi="Times New Roman" w:cs="Times New Roman"/>
          <w:kern w:val="0"/>
          <w:sz w:val="22"/>
        </w:rPr>
        <w:t xml:space="preserve">the pre-defined parameters to create a data object. This data object has </w:t>
      </w:r>
      <w:r>
        <w:rPr>
          <w:rFonts w:ascii="Times New Roman" w:hAnsi="Times New Roman" w:cs="Times New Roman" w:hint="eastAsia"/>
          <w:kern w:val="0"/>
          <w:sz w:val="22"/>
        </w:rPr>
        <w:t xml:space="preserve">the </w:t>
      </w:r>
      <w:r w:rsidRPr="009342EE">
        <w:rPr>
          <w:rFonts w:ascii="Times New Roman" w:hAnsi="Times New Roman" w:cs="Times New Roman"/>
          <w:kern w:val="0"/>
          <w:sz w:val="22"/>
        </w:rPr>
        <w:t>same structure as real data. All pre-defined</w:t>
      </w:r>
      <w:r>
        <w:rPr>
          <w:rFonts w:ascii="Times New Roman" w:hAnsi="Times New Roman" w:cs="Times New Roman" w:hint="eastAsia"/>
          <w:kern w:val="0"/>
          <w:sz w:val="22"/>
        </w:rPr>
        <w:t xml:space="preserve"> </w:t>
      </w:r>
      <w:r w:rsidRPr="009342EE">
        <w:rPr>
          <w:rFonts w:ascii="Times New Roman" w:hAnsi="Times New Roman" w:cs="Times New Roman"/>
          <w:kern w:val="0"/>
          <w:sz w:val="22"/>
        </w:rPr>
        <w:t>parameters can be customized. The following two tables show the common part of simulation parameters.</w:t>
      </w:r>
    </w:p>
    <w:p w:rsidR="00396EF4" w:rsidRPr="009342EE" w:rsidRDefault="00396EF4" w:rsidP="00396EF4">
      <w:pPr>
        <w:pStyle w:val="HTML"/>
        <w:tabs>
          <w:tab w:val="clear" w:pos="2748"/>
          <w:tab w:val="left" w:pos="2325"/>
        </w:tabs>
        <w:rPr>
          <w:rFonts w:ascii="Times New Roman" w:hAnsi="Times New Roman" w:cs="Times New Roman"/>
          <w:color w:val="000000"/>
          <w:sz w:val="22"/>
          <w:szCs w:val="22"/>
        </w:rPr>
      </w:pPr>
      <w:r w:rsidRPr="009342EE">
        <w:rPr>
          <w:rFonts w:ascii="Times New Roman" w:hAnsi="Times New Roman" w:cs="Times New Roman"/>
          <w:b/>
          <w:color w:val="000000"/>
          <w:sz w:val="22"/>
          <w:szCs w:val="22"/>
        </w:rPr>
        <w:tab/>
      </w:r>
      <w:r w:rsidRPr="009342EE">
        <w:rPr>
          <w:rFonts w:ascii="Times New Roman" w:hAnsi="Times New Roman" w:cs="Times New Roman"/>
          <w:b/>
          <w:color w:val="000000"/>
          <w:sz w:val="22"/>
          <w:szCs w:val="22"/>
        </w:rPr>
        <w:tab/>
      </w:r>
      <w:r w:rsidRPr="009342EE">
        <w:rPr>
          <w:rFonts w:ascii="Times New Roman" w:hAnsi="Times New Roman" w:cs="Times New Roman"/>
          <w:b/>
          <w:color w:val="000000"/>
          <w:sz w:val="22"/>
          <w:szCs w:val="22"/>
        </w:rPr>
        <w:tab/>
        <w:t>Table1</w:t>
      </w:r>
      <w:r w:rsidRPr="009342EE">
        <w:rPr>
          <w:rFonts w:ascii="Times New Roman" w:hAnsi="Times New Roman" w:cs="Times New Roman"/>
          <w:b/>
          <w:color w:val="000000"/>
          <w:sz w:val="22"/>
          <w:szCs w:val="22"/>
        </w:rPr>
        <w:t>：</w:t>
      </w:r>
      <w:r w:rsidR="004C729E">
        <w:rPr>
          <w:rFonts w:ascii="Times New Roman" w:hAnsi="Times New Roman" w:cs="Times New Roman"/>
          <w:sz w:val="22"/>
          <w:szCs w:val="22"/>
        </w:rPr>
        <w:t>Simulation Parameters of B</w:t>
      </w:r>
      <w:r w:rsidR="004C729E">
        <w:rPr>
          <w:rFonts w:ascii="Times New Roman" w:hAnsi="Times New Roman" w:cs="Times New Roman" w:hint="eastAsia"/>
          <w:sz w:val="22"/>
          <w:szCs w:val="22"/>
        </w:rPr>
        <w:t>LS</w:t>
      </w:r>
      <w:r w:rsidRPr="009342EE">
        <w:rPr>
          <w:rFonts w:ascii="Times New Roman" w:hAnsi="Times New Roman" w:cs="Times New Roman"/>
          <w:sz w:val="22"/>
          <w:szCs w:val="22"/>
        </w:rPr>
        <w:t xml:space="preserve"> Model</w:t>
      </w:r>
    </w:p>
    <w:tbl>
      <w:tblPr>
        <w:tblW w:w="7920" w:type="dxa"/>
        <w:tblInd w:w="468" w:type="dxa"/>
        <w:tblLook w:val="04A0"/>
      </w:tblPr>
      <w:tblGrid>
        <w:gridCol w:w="1860"/>
        <w:gridCol w:w="6060"/>
      </w:tblGrid>
      <w:tr w:rsidR="00396EF4" w:rsidRPr="009342EE" w:rsidTr="00655ED7">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b/>
                <w:bCs/>
                <w:color w:val="000000"/>
                <w:kern w:val="0"/>
                <w:sz w:val="18"/>
                <w:szCs w:val="18"/>
              </w:rPr>
            </w:pPr>
            <w:r w:rsidRPr="009342EE">
              <w:rPr>
                <w:rFonts w:ascii="Times New Roman" w:eastAsia="宋体" w:hAnsi="Times New Roman" w:cs="Times New Roman"/>
                <w:b/>
                <w:bCs/>
                <w:color w:val="000000"/>
                <w:kern w:val="0"/>
                <w:sz w:val="18"/>
                <w:szCs w:val="18"/>
              </w:rPr>
              <w:t>Items</w:t>
            </w:r>
          </w:p>
        </w:tc>
        <w:tc>
          <w:tcPr>
            <w:tcW w:w="6060" w:type="dxa"/>
            <w:tcBorders>
              <w:top w:val="single" w:sz="4" w:space="0" w:color="auto"/>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b/>
                <w:bCs/>
                <w:color w:val="000000"/>
                <w:kern w:val="0"/>
                <w:sz w:val="18"/>
                <w:szCs w:val="18"/>
              </w:rPr>
            </w:pPr>
            <w:r w:rsidRPr="009342EE">
              <w:rPr>
                <w:rFonts w:ascii="Times New Roman" w:eastAsia="宋体" w:hAnsi="Times New Roman" w:cs="Times New Roman"/>
                <w:b/>
                <w:bCs/>
                <w:color w:val="000000"/>
                <w:kern w:val="0"/>
                <w:sz w:val="18"/>
                <w:szCs w:val="18"/>
              </w:rPr>
              <w:t>Description</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phe.out</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String, the name of the output phenotypic data file</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 xml:space="preserve">snp.out </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String, the name of the output genotypic data file</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simu_n</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bookmarkStart w:id="16" w:name="OLE_LINK16"/>
            <w:bookmarkStart w:id="17" w:name="OLE_LINK17"/>
            <w:r w:rsidRPr="009342EE">
              <w:rPr>
                <w:rFonts w:ascii="Times New Roman" w:hAnsi="Times New Roman" w:cs="Times New Roman"/>
                <w:kern w:val="0"/>
                <w:sz w:val="18"/>
                <w:szCs w:val="18"/>
              </w:rPr>
              <w:t>Integer</w:t>
            </w:r>
            <w:r w:rsidRPr="009342EE">
              <w:rPr>
                <w:rFonts w:ascii="Times New Roman" w:eastAsia="宋体" w:hAnsi="Times New Roman" w:cs="Times New Roman"/>
                <w:color w:val="000000"/>
                <w:kern w:val="0"/>
                <w:sz w:val="18"/>
                <w:szCs w:val="18"/>
              </w:rPr>
              <w:t>, the size of samples</w:t>
            </w:r>
            <w:bookmarkEnd w:id="16"/>
            <w:bookmarkEnd w:id="17"/>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simu_p</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hAnsi="Times New Roman" w:cs="Times New Roman"/>
                <w:kern w:val="0"/>
                <w:sz w:val="18"/>
                <w:szCs w:val="18"/>
              </w:rPr>
              <w:t>Integer</w:t>
            </w:r>
            <w:r w:rsidRPr="009342EE">
              <w:rPr>
                <w:rFonts w:ascii="Times New Roman" w:eastAsia="宋体" w:hAnsi="Times New Roman" w:cs="Times New Roman"/>
                <w:color w:val="000000"/>
                <w:kern w:val="0"/>
                <w:sz w:val="18"/>
                <w:szCs w:val="18"/>
              </w:rPr>
              <w:t>, the number of SNPs</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simu_snp_rho</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Float, correlation coefficient between two adjacent SNPs</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simu_rho</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Float, correlation coefficient between two adjacent time points</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simu_sigma2</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Float, the residual error assumed to follow a N(0,σ2(til)) distribution</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simu_mu</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Float, the overall mean of phenotypic data</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lastRenderedPageBreak/>
              <w:t>simu_a_pos</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Vector, positions of the significant SNPs with additive effects</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simu_a_effect</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Vector, additive effects of significant SNPs.</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simu_d_pos</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Vector, positions of the significant SNPs with dominant effects</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simu_d_effect</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Vector, dominant effects of significant SNPs.</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simu_cov_range</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Vector, the range of covariates</w:t>
            </w:r>
          </w:p>
        </w:tc>
      </w:tr>
      <w:tr w:rsidR="00396EF4" w:rsidRPr="009342EE" w:rsidTr="00655ED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simu_t_range</w:t>
            </w:r>
          </w:p>
        </w:tc>
        <w:tc>
          <w:tcPr>
            <w:tcW w:w="6060"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bookmarkStart w:id="18" w:name="OLE_LINK18"/>
            <w:bookmarkStart w:id="19" w:name="OLE_LINK19"/>
            <w:r w:rsidRPr="009342EE">
              <w:rPr>
                <w:rFonts w:ascii="Times New Roman" w:eastAsia="宋体" w:hAnsi="Times New Roman" w:cs="Times New Roman"/>
                <w:color w:val="000000"/>
                <w:kern w:val="0"/>
                <w:sz w:val="18"/>
                <w:szCs w:val="18"/>
              </w:rPr>
              <w:t>Vector, the range of time points</w:t>
            </w:r>
            <w:bookmarkEnd w:id="18"/>
            <w:bookmarkEnd w:id="19"/>
          </w:p>
        </w:tc>
      </w:tr>
    </w:tbl>
    <w:p w:rsidR="00396EF4" w:rsidRPr="009342EE" w:rsidRDefault="00396EF4" w:rsidP="00396EF4">
      <w:pPr>
        <w:pStyle w:val="HTML"/>
        <w:tabs>
          <w:tab w:val="clear" w:pos="2748"/>
          <w:tab w:val="left" w:pos="2325"/>
        </w:tabs>
        <w:ind w:firstLineChars="1075" w:firstLine="2374"/>
        <w:rPr>
          <w:rFonts w:ascii="Times New Roman" w:hAnsi="Times New Roman" w:cs="Times New Roman"/>
          <w:b/>
          <w:color w:val="000000"/>
          <w:sz w:val="22"/>
          <w:szCs w:val="22"/>
        </w:rPr>
      </w:pPr>
    </w:p>
    <w:p w:rsidR="00396EF4" w:rsidRPr="009342EE" w:rsidRDefault="00396EF4" w:rsidP="00396EF4">
      <w:pPr>
        <w:pStyle w:val="HTML"/>
        <w:tabs>
          <w:tab w:val="clear" w:pos="2748"/>
          <w:tab w:val="left" w:pos="2325"/>
        </w:tabs>
        <w:ind w:firstLineChars="1075" w:firstLine="2374"/>
        <w:rPr>
          <w:rFonts w:ascii="Times New Roman" w:hAnsi="Times New Roman" w:cs="Times New Roman"/>
          <w:b/>
          <w:color w:val="000000"/>
          <w:sz w:val="22"/>
          <w:szCs w:val="22"/>
        </w:rPr>
      </w:pPr>
      <w:r w:rsidRPr="009342EE">
        <w:rPr>
          <w:rFonts w:ascii="Times New Roman" w:hAnsi="Times New Roman" w:cs="Times New Roman"/>
          <w:b/>
          <w:color w:val="000000"/>
          <w:sz w:val="22"/>
          <w:szCs w:val="22"/>
        </w:rPr>
        <w:t>Table2</w:t>
      </w:r>
      <w:r w:rsidRPr="009342EE">
        <w:rPr>
          <w:rFonts w:ascii="Times New Roman" w:hAnsi="Times New Roman" w:cs="Times New Roman"/>
          <w:b/>
          <w:color w:val="000000"/>
          <w:sz w:val="22"/>
          <w:szCs w:val="22"/>
        </w:rPr>
        <w:t>：</w:t>
      </w:r>
      <w:r w:rsidR="00192DB6">
        <w:rPr>
          <w:rFonts w:ascii="Times New Roman" w:hAnsi="Times New Roman" w:cs="Times New Roman"/>
          <w:sz w:val="22"/>
          <w:szCs w:val="22"/>
        </w:rPr>
        <w:t>Simulation Parameters of G</w:t>
      </w:r>
      <w:r w:rsidR="00192DB6">
        <w:rPr>
          <w:rFonts w:ascii="Times New Roman" w:hAnsi="Times New Roman" w:cs="Times New Roman" w:hint="eastAsia"/>
          <w:sz w:val="22"/>
          <w:szCs w:val="22"/>
        </w:rPr>
        <w:t>LS</w:t>
      </w:r>
      <w:r w:rsidRPr="009342EE">
        <w:rPr>
          <w:rFonts w:ascii="Times New Roman" w:hAnsi="Times New Roman" w:cs="Times New Roman"/>
          <w:sz w:val="22"/>
          <w:szCs w:val="22"/>
        </w:rPr>
        <w:t xml:space="preserve"> Model</w:t>
      </w:r>
    </w:p>
    <w:tbl>
      <w:tblPr>
        <w:tblW w:w="7920" w:type="dxa"/>
        <w:tblInd w:w="468" w:type="dxa"/>
        <w:tblLook w:val="04A0"/>
      </w:tblPr>
      <w:tblGrid>
        <w:gridCol w:w="1854"/>
        <w:gridCol w:w="6066"/>
      </w:tblGrid>
      <w:tr w:rsidR="00396EF4" w:rsidRPr="009342EE" w:rsidTr="00655ED7">
        <w:trPr>
          <w:trHeight w:val="270"/>
        </w:trPr>
        <w:tc>
          <w:tcPr>
            <w:tcW w:w="1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b/>
                <w:bCs/>
                <w:color w:val="000000"/>
                <w:kern w:val="0"/>
                <w:sz w:val="18"/>
                <w:szCs w:val="18"/>
              </w:rPr>
            </w:pPr>
            <w:r w:rsidRPr="009342EE">
              <w:rPr>
                <w:rFonts w:ascii="Times New Roman" w:eastAsia="宋体" w:hAnsi="Times New Roman" w:cs="Times New Roman"/>
                <w:b/>
                <w:bCs/>
                <w:color w:val="000000"/>
                <w:kern w:val="0"/>
                <w:sz w:val="18"/>
                <w:szCs w:val="18"/>
              </w:rPr>
              <w:t>items</w:t>
            </w:r>
          </w:p>
        </w:tc>
        <w:tc>
          <w:tcPr>
            <w:tcW w:w="6066" w:type="dxa"/>
            <w:tcBorders>
              <w:top w:val="single" w:sz="4" w:space="0" w:color="auto"/>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b/>
                <w:bCs/>
                <w:color w:val="000000"/>
                <w:kern w:val="0"/>
                <w:sz w:val="18"/>
                <w:szCs w:val="18"/>
              </w:rPr>
            </w:pPr>
            <w:r w:rsidRPr="009342EE">
              <w:rPr>
                <w:rFonts w:ascii="Times New Roman" w:eastAsia="宋体" w:hAnsi="Times New Roman" w:cs="Times New Roman"/>
                <w:b/>
                <w:bCs/>
                <w:color w:val="000000"/>
                <w:kern w:val="0"/>
                <w:sz w:val="18"/>
                <w:szCs w:val="18"/>
              </w:rPr>
              <w:t>Description</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file.phe.out</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String, the name of the output phenotypic data file</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file.snp.out</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String, the name of the output genotypic data file</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simu_n</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hAnsi="Times New Roman" w:cs="Times New Roman"/>
                <w:kern w:val="0"/>
                <w:sz w:val="18"/>
                <w:szCs w:val="18"/>
              </w:rPr>
              <w:t>Integer</w:t>
            </w:r>
            <w:r w:rsidRPr="009342EE">
              <w:rPr>
                <w:rFonts w:ascii="Times New Roman" w:eastAsia="宋体" w:hAnsi="Times New Roman" w:cs="Times New Roman"/>
                <w:color w:val="000000"/>
                <w:kern w:val="0"/>
                <w:sz w:val="18"/>
                <w:szCs w:val="18"/>
              </w:rPr>
              <w:t>, the size of samples</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simu_p</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hAnsi="Times New Roman" w:cs="Times New Roman"/>
                <w:kern w:val="0"/>
                <w:sz w:val="18"/>
                <w:szCs w:val="18"/>
              </w:rPr>
              <w:t>Integer</w:t>
            </w:r>
            <w:r w:rsidRPr="009342EE">
              <w:rPr>
                <w:rFonts w:ascii="Times New Roman" w:eastAsia="宋体" w:hAnsi="Times New Roman" w:cs="Times New Roman"/>
                <w:color w:val="000000"/>
                <w:kern w:val="0"/>
                <w:sz w:val="18"/>
                <w:szCs w:val="18"/>
              </w:rPr>
              <w:t>, the number of SNPs</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simu_snp_rho</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Float, correlation coefficient between two adjacent SNPs</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simu_rho</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Float, correlation coefficient between two adjacent time points</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simu_sigma2</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Float, the residual error assumed to follow a N(0,σ2(til)) distribution</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simu_mu</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Vector, the overall mean of phenotypic data</w:t>
            </w:r>
          </w:p>
        </w:tc>
      </w:tr>
      <w:tr w:rsidR="00396EF4" w:rsidRPr="009342EE" w:rsidTr="00655ED7">
        <w:trPr>
          <w:trHeight w:val="312"/>
        </w:trPr>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simu_add_effect</w:t>
            </w:r>
          </w:p>
        </w:tc>
        <w:tc>
          <w:tcPr>
            <w:tcW w:w="6066" w:type="dxa"/>
            <w:vMerge w:val="restart"/>
            <w:tcBorders>
              <w:top w:val="nil"/>
              <w:left w:val="single" w:sz="4" w:space="0" w:color="auto"/>
              <w:bottom w:val="single" w:sz="4" w:space="0" w:color="auto"/>
              <w:right w:val="single" w:sz="4" w:space="0" w:color="auto"/>
            </w:tcBorders>
            <w:shd w:val="clear" w:color="auto" w:fill="auto"/>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Matrix, additive effects of significant SNPs where the first column represents</w:t>
            </w:r>
            <w:r w:rsidRPr="009342EE">
              <w:rPr>
                <w:rFonts w:ascii="Times New Roman" w:eastAsia="宋体" w:hAnsi="Times New Roman" w:cs="Times New Roman"/>
                <w:color w:val="000000"/>
                <w:kern w:val="0"/>
                <w:sz w:val="18"/>
                <w:szCs w:val="18"/>
              </w:rPr>
              <w:br/>
              <w:t xml:space="preserve">positions of these SNPs </w:t>
            </w:r>
          </w:p>
        </w:tc>
      </w:tr>
      <w:tr w:rsidR="00396EF4" w:rsidRPr="009342EE" w:rsidTr="00655ED7">
        <w:trPr>
          <w:trHeight w:val="312"/>
        </w:trPr>
        <w:tc>
          <w:tcPr>
            <w:tcW w:w="1854" w:type="dxa"/>
            <w:vMerge/>
            <w:tcBorders>
              <w:top w:val="nil"/>
              <w:left w:val="single" w:sz="4" w:space="0" w:color="auto"/>
              <w:bottom w:val="single" w:sz="4" w:space="0" w:color="auto"/>
              <w:right w:val="single" w:sz="4" w:space="0" w:color="auto"/>
            </w:tcBorders>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p>
        </w:tc>
        <w:tc>
          <w:tcPr>
            <w:tcW w:w="6066" w:type="dxa"/>
            <w:vMerge/>
            <w:tcBorders>
              <w:top w:val="nil"/>
              <w:left w:val="single" w:sz="4" w:space="0" w:color="auto"/>
              <w:bottom w:val="single" w:sz="4" w:space="0" w:color="auto"/>
              <w:right w:val="single" w:sz="4" w:space="0" w:color="auto"/>
            </w:tcBorders>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p>
        </w:tc>
      </w:tr>
      <w:tr w:rsidR="00396EF4" w:rsidRPr="009342EE" w:rsidTr="00655ED7">
        <w:trPr>
          <w:trHeight w:val="312"/>
        </w:trPr>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simu_dom_effect</w:t>
            </w:r>
          </w:p>
        </w:tc>
        <w:tc>
          <w:tcPr>
            <w:tcW w:w="6066" w:type="dxa"/>
            <w:vMerge w:val="restart"/>
            <w:tcBorders>
              <w:top w:val="nil"/>
              <w:left w:val="single" w:sz="4" w:space="0" w:color="auto"/>
              <w:bottom w:val="single" w:sz="4" w:space="0" w:color="auto"/>
              <w:right w:val="single" w:sz="4" w:space="0" w:color="auto"/>
            </w:tcBorders>
            <w:shd w:val="clear" w:color="auto" w:fill="auto"/>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 xml:space="preserve">Matrix, dominant effects of significant SNPs where the first column represents positions of these SNPs </w:t>
            </w:r>
          </w:p>
        </w:tc>
      </w:tr>
      <w:tr w:rsidR="00396EF4" w:rsidRPr="009342EE" w:rsidTr="00655ED7">
        <w:trPr>
          <w:trHeight w:val="312"/>
        </w:trPr>
        <w:tc>
          <w:tcPr>
            <w:tcW w:w="1854" w:type="dxa"/>
            <w:vMerge/>
            <w:tcBorders>
              <w:top w:val="nil"/>
              <w:left w:val="single" w:sz="4" w:space="0" w:color="auto"/>
              <w:bottom w:val="single" w:sz="4" w:space="0" w:color="auto"/>
              <w:right w:val="single" w:sz="4" w:space="0" w:color="auto"/>
            </w:tcBorders>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p>
        </w:tc>
        <w:tc>
          <w:tcPr>
            <w:tcW w:w="6066" w:type="dxa"/>
            <w:vMerge/>
            <w:tcBorders>
              <w:top w:val="nil"/>
              <w:left w:val="single" w:sz="4" w:space="0" w:color="auto"/>
              <w:bottom w:val="single" w:sz="4" w:space="0" w:color="auto"/>
              <w:right w:val="single" w:sz="4" w:space="0" w:color="auto"/>
            </w:tcBorders>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simu_covar_effect</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Matrix, effects of covariates</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simu_covar_range</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Vector, the range of covariates</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simu_z_range</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Numeric, the number of measurements</w:t>
            </w:r>
          </w:p>
        </w:tc>
      </w:tr>
      <w:tr w:rsidR="00396EF4" w:rsidRPr="009342EE" w:rsidTr="00655ED7">
        <w:trPr>
          <w:trHeight w:val="270"/>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simu_z_count</w:t>
            </w:r>
          </w:p>
        </w:tc>
        <w:tc>
          <w:tcPr>
            <w:tcW w:w="6066" w:type="dxa"/>
            <w:tcBorders>
              <w:top w:val="nil"/>
              <w:left w:val="nil"/>
              <w:bottom w:val="single" w:sz="4" w:space="0" w:color="auto"/>
              <w:right w:val="single" w:sz="4" w:space="0" w:color="auto"/>
            </w:tcBorders>
            <w:shd w:val="clear" w:color="auto" w:fill="auto"/>
            <w:noWrap/>
            <w:vAlign w:val="center"/>
            <w:hideMark/>
          </w:tcPr>
          <w:p w:rsidR="00396EF4" w:rsidRPr="009342EE" w:rsidRDefault="00396EF4" w:rsidP="00655ED7">
            <w:pPr>
              <w:widowControl/>
              <w:jc w:val="left"/>
              <w:rPr>
                <w:rFonts w:ascii="Times New Roman" w:eastAsia="宋体" w:hAnsi="Times New Roman" w:cs="Times New Roman"/>
                <w:color w:val="000000"/>
                <w:kern w:val="0"/>
                <w:sz w:val="18"/>
                <w:szCs w:val="18"/>
              </w:rPr>
            </w:pPr>
            <w:r w:rsidRPr="009342EE">
              <w:rPr>
                <w:rFonts w:ascii="Times New Roman" w:eastAsia="宋体" w:hAnsi="Times New Roman" w:cs="Times New Roman"/>
                <w:color w:val="000000"/>
                <w:kern w:val="0"/>
                <w:sz w:val="18"/>
                <w:szCs w:val="18"/>
              </w:rPr>
              <w:t>Numeric, the number of measurements</w:t>
            </w:r>
          </w:p>
        </w:tc>
      </w:tr>
    </w:tbl>
    <w:p w:rsidR="00396EF4" w:rsidRPr="009342EE" w:rsidRDefault="00396EF4" w:rsidP="00396EF4">
      <w:pPr>
        <w:pStyle w:val="HTML"/>
        <w:rPr>
          <w:rFonts w:ascii="Times New Roman" w:hAnsi="Times New Roman" w:cs="Times New Roman"/>
          <w:b/>
          <w:color w:val="000000"/>
          <w:sz w:val="22"/>
          <w:szCs w:val="22"/>
        </w:rPr>
      </w:pPr>
    </w:p>
    <w:p w:rsidR="00396EF4" w:rsidRPr="009342EE" w:rsidRDefault="00396EF4" w:rsidP="00396EF4">
      <w:pPr>
        <w:autoSpaceDE w:val="0"/>
        <w:autoSpaceDN w:val="0"/>
        <w:adjustRightInd w:val="0"/>
        <w:jc w:val="left"/>
        <w:rPr>
          <w:rFonts w:ascii="Times New Roman" w:hAnsi="Times New Roman" w:cs="Times New Roman"/>
          <w:kern w:val="0"/>
          <w:sz w:val="22"/>
        </w:rPr>
      </w:pPr>
      <w:r w:rsidRPr="009342EE">
        <w:rPr>
          <w:rFonts w:ascii="Times New Roman" w:hAnsi="Times New Roman" w:cs="Times New Roman"/>
          <w:i/>
          <w:iCs/>
          <w:kern w:val="0"/>
          <w:sz w:val="22"/>
        </w:rPr>
        <w:t>bls.simulate</w:t>
      </w:r>
      <w:r>
        <w:rPr>
          <w:rFonts w:ascii="Times New Roman" w:hAnsi="Times New Roman" w:cs="Times New Roman" w:hint="eastAsia"/>
          <w:i/>
          <w:iCs/>
          <w:kern w:val="0"/>
          <w:sz w:val="22"/>
        </w:rPr>
        <w:t xml:space="preserve"> </w:t>
      </w:r>
      <w:r w:rsidRPr="009342EE">
        <w:rPr>
          <w:rFonts w:ascii="Times New Roman" w:hAnsi="Times New Roman" w:cs="Times New Roman"/>
          <w:iCs/>
          <w:kern w:val="0"/>
          <w:sz w:val="22"/>
        </w:rPr>
        <w:t>and</w:t>
      </w:r>
      <w:r>
        <w:rPr>
          <w:rFonts w:ascii="Times New Roman" w:hAnsi="Times New Roman" w:cs="Times New Roman" w:hint="eastAsia"/>
          <w:iCs/>
          <w:kern w:val="0"/>
          <w:sz w:val="22"/>
        </w:rPr>
        <w:t xml:space="preserve"> </w:t>
      </w:r>
      <w:r w:rsidRPr="009342EE">
        <w:rPr>
          <w:rFonts w:ascii="Times New Roman" w:hAnsi="Times New Roman" w:cs="Times New Roman"/>
          <w:i/>
          <w:iCs/>
          <w:kern w:val="0"/>
          <w:sz w:val="22"/>
        </w:rPr>
        <w:t xml:space="preserve">gls.simulate </w:t>
      </w:r>
      <w:r w:rsidRPr="009342EE">
        <w:rPr>
          <w:rFonts w:ascii="Times New Roman" w:hAnsi="Times New Roman" w:cs="Times New Roman"/>
          <w:kern w:val="0"/>
          <w:sz w:val="22"/>
        </w:rPr>
        <w:t xml:space="preserve">function can create </w:t>
      </w:r>
      <w:r w:rsidRPr="009342EE">
        <w:rPr>
          <w:rFonts w:ascii="Times New Roman" w:hAnsi="Times New Roman" w:cs="Times New Roman"/>
          <w:sz w:val="22"/>
        </w:rPr>
        <w:t xml:space="preserve">two simulation data files: the </w:t>
      </w:r>
      <w:r w:rsidRPr="009342EE">
        <w:rPr>
          <w:rFonts w:ascii="Times New Roman" w:hAnsi="Times New Roman" w:cs="Times New Roman"/>
          <w:kern w:val="0"/>
          <w:sz w:val="22"/>
        </w:rPr>
        <w:t>phenotypic data file and the genotypic data file. The</w:t>
      </w:r>
      <w:r>
        <w:rPr>
          <w:rFonts w:ascii="Times New Roman" w:hAnsi="Times New Roman" w:cs="Times New Roman" w:hint="eastAsia"/>
          <w:kern w:val="0"/>
          <w:sz w:val="22"/>
        </w:rPr>
        <w:t xml:space="preserve"> </w:t>
      </w:r>
      <w:r w:rsidRPr="009342EE">
        <w:rPr>
          <w:rFonts w:ascii="Times New Roman" w:hAnsi="Times New Roman" w:cs="Times New Roman"/>
          <w:kern w:val="0"/>
          <w:sz w:val="22"/>
        </w:rPr>
        <w:t>following codes show how to create simulation data and how to change some parameters by R command.</w:t>
      </w:r>
    </w:p>
    <w:p w:rsidR="00396EF4" w:rsidRPr="009342EE" w:rsidRDefault="00396EF4" w:rsidP="00396EF4">
      <w:pPr>
        <w:autoSpaceDE w:val="0"/>
        <w:autoSpaceDN w:val="0"/>
        <w:adjustRightInd w:val="0"/>
        <w:jc w:val="left"/>
        <w:rPr>
          <w:rFonts w:ascii="Times New Roman" w:hAnsi="Times New Roman" w:cs="Times New Roman"/>
          <w:kern w:val="0"/>
          <w:sz w:val="22"/>
        </w:rPr>
      </w:pP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20"/>
          <w:szCs w:val="20"/>
        </w:rPr>
      </w:pPr>
      <w:r w:rsidRPr="009342EE">
        <w:rPr>
          <w:rFonts w:ascii="Times New Roman" w:hAnsi="Times New Roman" w:cs="Times New Roman"/>
          <w:i/>
          <w:iCs/>
          <w:kern w:val="0"/>
          <w:sz w:val="20"/>
          <w:szCs w:val="20"/>
        </w:rPr>
        <w:t>bls.simulate("bls.simple.phe", "bls.simple.snp");</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20"/>
          <w:szCs w:val="20"/>
        </w:rPr>
      </w:pPr>
      <w:r w:rsidRPr="009342EE">
        <w:rPr>
          <w:rFonts w:ascii="Times New Roman" w:hAnsi="Times New Roman" w:cs="Times New Roman"/>
          <w:i/>
          <w:iCs/>
          <w:kern w:val="0"/>
          <w:sz w:val="20"/>
          <w:szCs w:val="20"/>
        </w:rPr>
        <w:t>bls.simulate("bls.simple.phe", "bls.simple.snp", simu_sigma2=4, simu_mu=26);</w:t>
      </w:r>
    </w:p>
    <w:p w:rsidR="00396EF4" w:rsidRPr="009342EE" w:rsidRDefault="00396EF4" w:rsidP="00396EF4">
      <w:pPr>
        <w:tabs>
          <w:tab w:val="left" w:pos="772"/>
        </w:tabs>
        <w:rPr>
          <w:rFonts w:ascii="Times New Roman" w:hAnsi="Times New Roman" w:cs="Times New Roman"/>
          <w:sz w:val="22"/>
        </w:rPr>
      </w:pPr>
    </w:p>
    <w:p w:rsidR="00396EF4" w:rsidRPr="009342EE" w:rsidRDefault="00396EF4" w:rsidP="00396EF4">
      <w:pPr>
        <w:tabs>
          <w:tab w:val="left" w:pos="772"/>
        </w:tabs>
        <w:rPr>
          <w:rFonts w:ascii="Times New Roman" w:hAnsi="Times New Roman" w:cs="Times New Roman"/>
          <w:sz w:val="22"/>
        </w:rPr>
      </w:pPr>
      <w:r w:rsidRPr="009342EE">
        <w:rPr>
          <w:rFonts w:ascii="Times New Roman" w:hAnsi="Times New Roman" w:cs="Times New Roman"/>
          <w:sz w:val="22"/>
        </w:rPr>
        <w:t xml:space="preserve">These above examples show how to use the BLS model. The first command generates simulation data by default parameter values, and the second one creates data using some customized parameters. </w:t>
      </w:r>
      <w:r>
        <w:rPr>
          <w:rFonts w:ascii="Times New Roman" w:hAnsi="Times New Roman" w:cs="Times New Roman"/>
          <w:sz w:val="22"/>
        </w:rPr>
        <w:t>On the other hand</w:t>
      </w:r>
      <w:r>
        <w:rPr>
          <w:rFonts w:ascii="Times New Roman" w:hAnsi="Times New Roman" w:cs="Times New Roman" w:hint="eastAsia"/>
          <w:sz w:val="22"/>
        </w:rPr>
        <w:t>, t</w:t>
      </w:r>
      <w:r w:rsidRPr="009342EE">
        <w:rPr>
          <w:rFonts w:ascii="Times New Roman" w:hAnsi="Times New Roman" w:cs="Times New Roman"/>
          <w:sz w:val="22"/>
        </w:rPr>
        <w:t>he following example shows how to generate data for the</w:t>
      </w:r>
      <w:r>
        <w:rPr>
          <w:rFonts w:ascii="Times New Roman" w:hAnsi="Times New Roman" w:cs="Times New Roman" w:hint="eastAsia"/>
          <w:sz w:val="22"/>
        </w:rPr>
        <w:t xml:space="preserve"> </w:t>
      </w:r>
      <w:r w:rsidRPr="009342EE">
        <w:rPr>
          <w:rFonts w:ascii="Times New Roman" w:hAnsi="Times New Roman" w:cs="Times New Roman"/>
          <w:sz w:val="22"/>
        </w:rPr>
        <w:t>GLS model.</w:t>
      </w:r>
    </w:p>
    <w:p w:rsidR="00396EF4" w:rsidRPr="009342EE" w:rsidRDefault="00396EF4" w:rsidP="00396EF4">
      <w:pPr>
        <w:tabs>
          <w:tab w:val="left" w:pos="772"/>
        </w:tabs>
        <w:rPr>
          <w:rFonts w:ascii="Times New Roman" w:hAnsi="Times New Roman" w:cs="Times New Roman"/>
          <w:sz w:val="22"/>
        </w:rPr>
      </w:pP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bookmarkStart w:id="20" w:name="OLE_LINK21"/>
      <w:bookmarkStart w:id="21" w:name="OLE_LINK22"/>
      <w:r w:rsidRPr="009342EE">
        <w:rPr>
          <w:rFonts w:ascii="Times New Roman" w:hAnsi="Times New Roman" w:cs="Times New Roman"/>
          <w:i/>
          <w:iCs/>
          <w:kern w:val="0"/>
          <w:sz w:val="18"/>
          <w:szCs w:val="18"/>
        </w:rPr>
        <w:t>a_effect &lt;- array(c(1,2, runif(8,-4,5)), dim=c(2,5))</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d_effect &lt;- array(c(1,2, runif(8,-4,5)), dim=c(2,5))</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bookmarkStart w:id="22" w:name="OLE_LINK23"/>
      <w:bookmarkStart w:id="23" w:name="OLE_LINK24"/>
      <w:bookmarkStart w:id="24" w:name="OLE_LINK25"/>
      <w:r w:rsidRPr="009342EE">
        <w:rPr>
          <w:rFonts w:ascii="Times New Roman" w:hAnsi="Times New Roman" w:cs="Times New Roman"/>
          <w:i/>
          <w:iCs/>
          <w:kern w:val="0"/>
          <w:sz w:val="18"/>
          <w:szCs w:val="18"/>
        </w:rPr>
        <w:t>gls.simulate ("gls.phe.mat.csv", "gls.snp.mat.csv", simu_n=300, simu_p=3000, simu_snp_rho=0.4, simu_rho=0.1, simu_add_effect=a_effect,  simu_dom_effect=d_effect,);</w:t>
      </w:r>
      <w:bookmarkEnd w:id="20"/>
      <w:bookmarkEnd w:id="21"/>
      <w:bookmarkEnd w:id="22"/>
      <w:bookmarkEnd w:id="23"/>
      <w:bookmarkEnd w:id="24"/>
    </w:p>
    <w:p w:rsidR="00396EF4" w:rsidRPr="00396EF4" w:rsidRDefault="00396EF4" w:rsidP="00396EF4">
      <w:pPr>
        <w:tabs>
          <w:tab w:val="left" w:pos="772"/>
        </w:tabs>
        <w:rPr>
          <w:rFonts w:ascii="Times New Roman" w:hAnsi="Times New Roman" w:cs="Times New Roman"/>
          <w:sz w:val="22"/>
        </w:rPr>
      </w:pP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t>6.2. The SNP filter by fGWAS method</w:t>
      </w:r>
    </w:p>
    <w:p w:rsidR="00396EF4" w:rsidRPr="009342EE" w:rsidRDefault="00396EF4" w:rsidP="00396EF4">
      <w:pPr>
        <w:tabs>
          <w:tab w:val="left" w:pos="772"/>
        </w:tabs>
        <w:rPr>
          <w:rFonts w:ascii="Times New Roman" w:hAnsi="Times New Roman" w:cs="Times New Roman"/>
          <w:sz w:val="22"/>
        </w:rPr>
      </w:pPr>
      <w:r w:rsidRPr="009342EE">
        <w:rPr>
          <w:rFonts w:ascii="Times New Roman" w:hAnsi="Times New Roman" w:cs="Times New Roman"/>
          <w:sz w:val="22"/>
        </w:rPr>
        <w:t>If the SNP</w:t>
      </w:r>
      <w:r>
        <w:rPr>
          <w:rFonts w:ascii="Times New Roman" w:hAnsi="Times New Roman" w:cs="Times New Roman" w:hint="eastAsia"/>
          <w:sz w:val="22"/>
        </w:rPr>
        <w:t xml:space="preserve"> </w:t>
      </w:r>
      <w:r w:rsidRPr="009342EE">
        <w:rPr>
          <w:rFonts w:ascii="Times New Roman" w:hAnsi="Times New Roman" w:cs="Times New Roman"/>
          <w:sz w:val="22"/>
        </w:rPr>
        <w:t>number</w:t>
      </w:r>
      <w:r>
        <w:rPr>
          <w:rFonts w:ascii="Times New Roman" w:hAnsi="Times New Roman" w:cs="Times New Roman" w:hint="eastAsia"/>
          <w:sz w:val="22"/>
        </w:rPr>
        <w:t xml:space="preserve"> </w:t>
      </w:r>
      <w:r w:rsidRPr="009342EE">
        <w:rPr>
          <w:rFonts w:ascii="Times New Roman" w:hAnsi="Times New Roman" w:cs="Times New Roman"/>
          <w:sz w:val="22"/>
        </w:rPr>
        <w:t xml:space="preserve">is </w:t>
      </w:r>
      <w:r>
        <w:rPr>
          <w:rFonts w:ascii="Times New Roman" w:hAnsi="Times New Roman" w:cs="Times New Roman" w:hint="eastAsia"/>
          <w:sz w:val="22"/>
        </w:rPr>
        <w:t xml:space="preserve">extremely </w:t>
      </w:r>
      <w:r w:rsidRPr="009342EE">
        <w:rPr>
          <w:rFonts w:ascii="Times New Roman" w:hAnsi="Times New Roman" w:cs="Times New Roman"/>
          <w:sz w:val="22"/>
        </w:rPr>
        <w:t>lar</w:t>
      </w:r>
      <w:r w:rsidR="003A319D">
        <w:rPr>
          <w:rFonts w:ascii="Times New Roman" w:hAnsi="Times New Roman" w:cs="Times New Roman"/>
          <w:sz w:val="22"/>
        </w:rPr>
        <w:t xml:space="preserve">ge, formulating Bayesian Group </w:t>
      </w:r>
      <w:r w:rsidR="003A319D">
        <w:rPr>
          <w:rFonts w:ascii="Times New Roman" w:hAnsi="Times New Roman" w:cs="Times New Roman" w:hint="eastAsia"/>
          <w:sz w:val="22"/>
        </w:rPr>
        <w:t>L</w:t>
      </w:r>
      <w:r w:rsidRPr="009342EE">
        <w:rPr>
          <w:rFonts w:ascii="Times New Roman" w:hAnsi="Times New Roman" w:cs="Times New Roman"/>
          <w:sz w:val="22"/>
        </w:rPr>
        <w:t xml:space="preserve">asso to select significant SNPs may lower the selection power and increase the false positive rate, so first filtering out </w:t>
      </w:r>
      <w:r>
        <w:rPr>
          <w:rFonts w:ascii="Times New Roman" w:hAnsi="Times New Roman" w:cs="Times New Roman" w:hint="eastAsia"/>
          <w:sz w:val="22"/>
        </w:rPr>
        <w:t xml:space="preserve">the </w:t>
      </w:r>
      <w:r w:rsidRPr="009342EE">
        <w:rPr>
          <w:rFonts w:ascii="Times New Roman" w:hAnsi="Times New Roman" w:cs="Times New Roman"/>
          <w:sz w:val="22"/>
        </w:rPr>
        <w:t>less significant SNPs could avoid the problem.</w:t>
      </w:r>
    </w:p>
    <w:p w:rsidR="00396EF4" w:rsidRPr="00847A25" w:rsidRDefault="00396EF4" w:rsidP="00396EF4">
      <w:pPr>
        <w:autoSpaceDE w:val="0"/>
        <w:autoSpaceDN w:val="0"/>
        <w:adjustRightInd w:val="0"/>
        <w:jc w:val="left"/>
        <w:rPr>
          <w:rFonts w:ascii="Times New Roman" w:hAnsi="Times New Roman" w:cs="Times New Roman"/>
          <w:kern w:val="0"/>
          <w:sz w:val="22"/>
        </w:rPr>
      </w:pPr>
      <w:bookmarkStart w:id="25" w:name="OLE_LINK26"/>
      <w:bookmarkStart w:id="26" w:name="OLE_LINK27"/>
      <w:r w:rsidRPr="009342EE">
        <w:rPr>
          <w:rFonts w:ascii="Times New Roman" w:hAnsi="Times New Roman" w:cs="Times New Roman"/>
          <w:kern w:val="0"/>
          <w:sz w:val="22"/>
          <w:lang w:eastAsia="ja-JP"/>
        </w:rPr>
        <w:t>Th</w:t>
      </w:r>
      <w:r w:rsidRPr="009342EE">
        <w:rPr>
          <w:rFonts w:ascii="Times New Roman" w:eastAsia="MS Mincho" w:hAnsi="Times New Roman" w:cs="Times New Roman"/>
          <w:kern w:val="0"/>
          <w:sz w:val="22"/>
          <w:lang w:eastAsia="ja-JP"/>
        </w:rPr>
        <w:t>e filter results can</w:t>
      </w:r>
      <w:r>
        <w:rPr>
          <w:rFonts w:ascii="Times New Roman" w:hAnsi="Times New Roman" w:cs="Times New Roman" w:hint="eastAsia"/>
          <w:kern w:val="0"/>
          <w:sz w:val="22"/>
        </w:rPr>
        <w:t xml:space="preserve"> </w:t>
      </w:r>
      <w:r w:rsidRPr="009342EE">
        <w:rPr>
          <w:rFonts w:ascii="Times New Roman" w:eastAsia="MS Mincho" w:hAnsi="Times New Roman" w:cs="Times New Roman"/>
          <w:kern w:val="0"/>
          <w:sz w:val="22"/>
          <w:lang w:eastAsia="ja-JP"/>
        </w:rPr>
        <w:t>be viewed by two methods</w:t>
      </w:r>
      <w:r>
        <w:rPr>
          <w:rFonts w:ascii="Times New Roman" w:hAnsi="Times New Roman" w:cs="Times New Roman" w:hint="eastAsia"/>
          <w:kern w:val="0"/>
          <w:sz w:val="22"/>
        </w:rPr>
        <w:t xml:space="preserve"> summarizing </w:t>
      </w:r>
      <w:r w:rsidRPr="009342EE">
        <w:rPr>
          <w:rFonts w:ascii="Times New Roman" w:eastAsia="MS Mincho" w:hAnsi="Times New Roman" w:cs="Times New Roman"/>
          <w:kern w:val="0"/>
          <w:sz w:val="22"/>
          <w:lang w:eastAsia="ja-JP"/>
        </w:rPr>
        <w:t xml:space="preserve">the result object or plotting the </w:t>
      </w:r>
      <w:r>
        <w:rPr>
          <w:rFonts w:ascii="Times New Roman" w:hAnsi="Times New Roman" w:cs="Times New Roman" w:hint="eastAsia"/>
          <w:kern w:val="0"/>
          <w:sz w:val="22"/>
        </w:rPr>
        <w:t xml:space="preserve">associated </w:t>
      </w:r>
      <w:r w:rsidRPr="009342EE">
        <w:rPr>
          <w:rFonts w:ascii="Times New Roman" w:eastAsia="MS Mincho" w:hAnsi="Times New Roman" w:cs="Times New Roman"/>
          <w:kern w:val="0"/>
          <w:sz w:val="22"/>
          <w:lang w:eastAsia="ja-JP"/>
        </w:rPr>
        <w:t>Manhattan figure</w:t>
      </w:r>
      <w:r>
        <w:rPr>
          <w:rFonts w:ascii="Times New Roman" w:hAnsi="Times New Roman" w:cs="Times New Roman" w:hint="eastAsia"/>
          <w:kern w:val="0"/>
          <w:sz w:val="22"/>
        </w:rPr>
        <w:t xml:space="preserve">, </w:t>
      </w:r>
      <w:bookmarkEnd w:id="25"/>
      <w:bookmarkEnd w:id="26"/>
      <w:r>
        <w:rPr>
          <w:rFonts w:ascii="Times New Roman" w:hAnsi="Times New Roman" w:cs="Times New Roman" w:hint="eastAsia"/>
          <w:kern w:val="0"/>
          <w:sz w:val="22"/>
        </w:rPr>
        <w:t>of</w:t>
      </w:r>
    </w:p>
    <w:p w:rsidR="00396EF4" w:rsidRPr="009342EE" w:rsidRDefault="00396EF4" w:rsidP="00396EF4">
      <w:pPr>
        <w:autoSpaceDE w:val="0"/>
        <w:autoSpaceDN w:val="0"/>
        <w:adjustRightInd w:val="0"/>
        <w:jc w:val="left"/>
        <w:rPr>
          <w:rFonts w:ascii="Times New Roman" w:hAnsi="Times New Roman" w:cs="Times New Roman"/>
          <w:kern w:val="0"/>
          <w:sz w:val="22"/>
        </w:rPr>
      </w:pPr>
      <w:r w:rsidRPr="009342EE">
        <w:rPr>
          <w:rFonts w:ascii="Times New Roman" w:hAnsi="Times New Roman" w:cs="Times New Roman"/>
          <w:kern w:val="0"/>
          <w:sz w:val="22"/>
        </w:rPr>
        <w:t>1) Significant SNPs estimated by fGWAS method</w:t>
      </w:r>
      <w:r>
        <w:rPr>
          <w:rFonts w:ascii="Times New Roman" w:hAnsi="Times New Roman" w:cs="Times New Roman" w:hint="eastAsia"/>
          <w:kern w:val="0"/>
          <w:sz w:val="22"/>
        </w:rPr>
        <w:t>;</w:t>
      </w:r>
    </w:p>
    <w:p w:rsidR="00396EF4" w:rsidRPr="009342EE" w:rsidRDefault="00396EF4" w:rsidP="00396EF4">
      <w:pPr>
        <w:autoSpaceDE w:val="0"/>
        <w:autoSpaceDN w:val="0"/>
        <w:adjustRightInd w:val="0"/>
        <w:jc w:val="left"/>
        <w:rPr>
          <w:rFonts w:ascii="Times New Roman" w:hAnsi="Times New Roman" w:cs="Times New Roman"/>
          <w:kern w:val="0"/>
          <w:sz w:val="22"/>
        </w:rPr>
      </w:pPr>
      <w:r w:rsidRPr="009342EE">
        <w:rPr>
          <w:rFonts w:ascii="Times New Roman" w:hAnsi="Times New Roman" w:cs="Times New Roman"/>
          <w:kern w:val="0"/>
          <w:sz w:val="22"/>
        </w:rPr>
        <w:t xml:space="preserve">2) A figure </w:t>
      </w:r>
      <w:r w:rsidRPr="009342EE">
        <w:rPr>
          <w:rFonts w:ascii="Times New Roman" w:hAnsi="Times New Roman" w:cs="Times New Roman"/>
          <w:sz w:val="22"/>
        </w:rPr>
        <w:t>gives –log10 p-values for each SNP, from which the SNP with –log10 p-values greater than the threshold value set before will be selected.</w:t>
      </w:r>
    </w:p>
    <w:p w:rsidR="00396EF4" w:rsidRPr="009342EE" w:rsidRDefault="00396EF4" w:rsidP="00396EF4">
      <w:pPr>
        <w:tabs>
          <w:tab w:val="left" w:pos="772"/>
        </w:tabs>
        <w:rPr>
          <w:rFonts w:ascii="Times New Roman" w:hAnsi="Times New Roman" w:cs="Times New Roman"/>
          <w:kern w:val="0"/>
          <w:sz w:val="22"/>
        </w:rPr>
      </w:pP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 Significant SNPs Estimate by fGWAS method:</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Top 25 SNPs:</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SNP.ID CHR  POS    L.Ratio          pv</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G0-SNP1271   1271   0 1271 117.167049 0.000000000</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G0-SNP6728   6728   0 6728 112.728633 0.000000000</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G0-SNP6883   6883   0 6883 260.680776 0.000000000</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G0-SNP6899   6899   0 6899 102.708899 0.000000000</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G0-SNP7897   7897   0 7897 151.950033 0.000000000</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G0-SNP1683   1683   0 1683  13.695838 0.001061663</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Cs/>
          <w:kern w:val="0"/>
          <w:sz w:val="18"/>
          <w:szCs w:val="18"/>
        </w:rPr>
      </w:pPr>
      <w:r w:rsidRPr="009342EE">
        <w:rPr>
          <w:rFonts w:ascii="Times New Roman" w:hAnsi="Times New Roman" w:cs="Times New Roman"/>
          <w:iCs/>
          <w:kern w:val="0"/>
          <w:sz w:val="18"/>
          <w:szCs w:val="18"/>
        </w:rPr>
        <w:t>…….</w:t>
      </w:r>
    </w:p>
    <w:p w:rsidR="00396EF4" w:rsidRPr="009342EE" w:rsidRDefault="00396EF4" w:rsidP="00396EF4">
      <w:pPr>
        <w:tabs>
          <w:tab w:val="left" w:pos="772"/>
        </w:tabs>
        <w:rPr>
          <w:rFonts w:ascii="Times New Roman" w:hAnsi="Times New Roman" w:cs="Times New Roman"/>
          <w:noProof/>
          <w:sz w:val="22"/>
        </w:rPr>
      </w:pPr>
    </w:p>
    <w:p w:rsidR="00396EF4" w:rsidRPr="009342EE" w:rsidRDefault="00396EF4" w:rsidP="00396EF4">
      <w:pPr>
        <w:tabs>
          <w:tab w:val="left" w:pos="772"/>
        </w:tabs>
        <w:jc w:val="center"/>
        <w:rPr>
          <w:rFonts w:ascii="Times New Roman" w:hAnsi="Times New Roman" w:cs="Times New Roman"/>
          <w:noProof/>
          <w:sz w:val="22"/>
        </w:rPr>
      </w:pPr>
      <w:r w:rsidRPr="009342EE">
        <w:rPr>
          <w:rFonts w:ascii="Times New Roman" w:hAnsi="Times New Roman" w:cs="Times New Roman"/>
          <w:noProof/>
          <w:sz w:val="22"/>
        </w:rPr>
        <w:drawing>
          <wp:inline distT="0" distB="0" distL="0" distR="0">
            <wp:extent cx="4368854" cy="2108579"/>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78697" cy="2113330"/>
                    </a:xfrm>
                    <a:prstGeom prst="rect">
                      <a:avLst/>
                    </a:prstGeom>
                    <a:noFill/>
                    <a:ln w="9525">
                      <a:noFill/>
                      <a:miter lim="800000"/>
                      <a:headEnd/>
                      <a:tailEnd/>
                    </a:ln>
                  </pic:spPr>
                </pic:pic>
              </a:graphicData>
            </a:graphic>
          </wp:inline>
        </w:drawing>
      </w:r>
    </w:p>
    <w:p w:rsidR="00396EF4" w:rsidRPr="009342EE" w:rsidRDefault="00396EF4" w:rsidP="00396EF4">
      <w:pPr>
        <w:tabs>
          <w:tab w:val="left" w:pos="772"/>
        </w:tabs>
        <w:rPr>
          <w:rFonts w:ascii="Times New Roman" w:hAnsi="Times New Roman" w:cs="Times New Roman"/>
          <w:sz w:val="22"/>
        </w:rPr>
      </w:pPr>
      <w:r w:rsidRPr="009342EE">
        <w:rPr>
          <w:rFonts w:ascii="Times New Roman" w:hAnsi="Times New Roman" w:cs="Times New Roman"/>
          <w:sz w:val="22"/>
        </w:rPr>
        <w:tab/>
      </w: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t>6.3.</w:t>
      </w:r>
      <w:r w:rsidR="00845644">
        <w:rPr>
          <w:rFonts w:ascii="Times New Roman" w:hAnsi="Times New Roman" w:cs="Times New Roman" w:hint="eastAsia"/>
        </w:rPr>
        <w:t xml:space="preserve"> </w:t>
      </w:r>
      <w:r w:rsidRPr="009342EE">
        <w:rPr>
          <w:rFonts w:ascii="Times New Roman" w:hAnsi="Times New Roman" w:cs="Times New Roman"/>
        </w:rPr>
        <w:t>Variable selection</w:t>
      </w:r>
    </w:p>
    <w:p w:rsidR="00396EF4" w:rsidRPr="009342EE" w:rsidRDefault="00396EF4" w:rsidP="00396EF4">
      <w:pPr>
        <w:rPr>
          <w:rFonts w:ascii="Times New Roman" w:hAnsi="Times New Roman" w:cs="Times New Roman"/>
          <w:sz w:val="22"/>
        </w:rPr>
      </w:pPr>
      <w:r w:rsidRPr="009342EE">
        <w:rPr>
          <w:rFonts w:ascii="Times New Roman" w:hAnsi="Times New Roman" w:cs="Times New Roman"/>
          <w:sz w:val="22"/>
        </w:rPr>
        <w:t xml:space="preserve">This step formulates Bayesian Group lasso to select a subset of significant SNPs by selecting Legendre coefficients that are not identically zero, at the same time, </w:t>
      </w:r>
      <w:r>
        <w:rPr>
          <w:rFonts w:ascii="Times New Roman" w:hAnsi="Times New Roman" w:cs="Times New Roman" w:hint="eastAsia"/>
          <w:sz w:val="22"/>
        </w:rPr>
        <w:t xml:space="preserve">to </w:t>
      </w:r>
      <w:r w:rsidRPr="009342EE">
        <w:rPr>
          <w:rFonts w:ascii="Times New Roman" w:hAnsi="Times New Roman" w:cs="Times New Roman"/>
          <w:sz w:val="22"/>
        </w:rPr>
        <w:t>estimate additive and dominant effects of significant SNPs. The unknown parameters could</w:t>
      </w:r>
      <w:r>
        <w:rPr>
          <w:rFonts w:ascii="Times New Roman" w:hAnsi="Times New Roman" w:cs="Times New Roman" w:hint="eastAsia"/>
          <w:sz w:val="22"/>
        </w:rPr>
        <w:t xml:space="preserve"> </w:t>
      </w:r>
      <w:r w:rsidRPr="009342EE">
        <w:rPr>
          <w:rFonts w:ascii="Times New Roman" w:hAnsi="Times New Roman" w:cs="Times New Roman"/>
          <w:sz w:val="22"/>
        </w:rPr>
        <w:t>be</w:t>
      </w:r>
      <w:r>
        <w:rPr>
          <w:rFonts w:ascii="Times New Roman" w:hAnsi="Times New Roman" w:cs="Times New Roman" w:hint="eastAsia"/>
          <w:sz w:val="22"/>
        </w:rPr>
        <w:t xml:space="preserve"> </w:t>
      </w:r>
      <w:r w:rsidRPr="009342EE">
        <w:rPr>
          <w:rFonts w:ascii="Times New Roman" w:hAnsi="Times New Roman" w:cs="Times New Roman"/>
          <w:sz w:val="22"/>
        </w:rPr>
        <w:t xml:space="preserve">estimated by using the MCMC algorithm. </w:t>
      </w:r>
    </w:p>
    <w:p w:rsidR="00396EF4" w:rsidRDefault="00396EF4" w:rsidP="00396EF4">
      <w:pPr>
        <w:autoSpaceDE w:val="0"/>
        <w:autoSpaceDN w:val="0"/>
        <w:adjustRightInd w:val="0"/>
        <w:jc w:val="left"/>
        <w:rPr>
          <w:rFonts w:ascii="Times New Roman" w:hAnsi="Times New Roman" w:cs="Times New Roman"/>
          <w:kern w:val="0"/>
          <w:sz w:val="22"/>
        </w:rPr>
      </w:pPr>
      <w:bookmarkStart w:id="27" w:name="OLE_LINK30"/>
      <w:bookmarkStart w:id="28" w:name="OLE_LINK31"/>
      <w:r w:rsidRPr="009342EE">
        <w:rPr>
          <w:rFonts w:ascii="Times New Roman" w:hAnsi="Times New Roman" w:cs="Times New Roman"/>
          <w:kern w:val="0"/>
          <w:sz w:val="22"/>
        </w:rPr>
        <w:t>The results</w:t>
      </w:r>
      <w:r>
        <w:rPr>
          <w:rFonts w:ascii="Times New Roman" w:hAnsi="Times New Roman" w:cs="Times New Roman" w:hint="eastAsia"/>
          <w:kern w:val="0"/>
          <w:sz w:val="22"/>
        </w:rPr>
        <w:t xml:space="preserve"> </w:t>
      </w:r>
      <w:r w:rsidRPr="009342EE">
        <w:rPr>
          <w:rFonts w:ascii="Times New Roman" w:hAnsi="Times New Roman" w:cs="Times New Roman"/>
          <w:kern w:val="0"/>
          <w:sz w:val="22"/>
        </w:rPr>
        <w:t>of variable selection include the following:</w:t>
      </w:r>
    </w:p>
    <w:p w:rsidR="00396EF4" w:rsidRPr="009342EE" w:rsidRDefault="00396EF4" w:rsidP="00396EF4">
      <w:pPr>
        <w:autoSpaceDE w:val="0"/>
        <w:autoSpaceDN w:val="0"/>
        <w:adjustRightInd w:val="0"/>
        <w:jc w:val="left"/>
        <w:rPr>
          <w:rFonts w:ascii="Times New Roman" w:hAnsi="Times New Roman" w:cs="Times New Roman"/>
          <w:kern w:val="0"/>
          <w:sz w:val="22"/>
        </w:rPr>
      </w:pPr>
    </w:p>
    <w:p w:rsidR="00396EF4" w:rsidRPr="009342EE" w:rsidRDefault="00396EF4" w:rsidP="00396EF4">
      <w:pPr>
        <w:pStyle w:val="a6"/>
        <w:numPr>
          <w:ilvl w:val="0"/>
          <w:numId w:val="1"/>
        </w:numPr>
        <w:ind w:firstLineChars="0"/>
        <w:rPr>
          <w:rFonts w:ascii="Times New Roman" w:hAnsi="Times New Roman" w:cs="Times New Roman"/>
          <w:sz w:val="22"/>
        </w:rPr>
      </w:pPr>
      <w:r w:rsidRPr="009342EE">
        <w:rPr>
          <w:rFonts w:ascii="Times New Roman" w:hAnsi="Times New Roman" w:cs="Times New Roman"/>
          <w:sz w:val="22"/>
        </w:rPr>
        <w:t>Variable Selection Result</w:t>
      </w:r>
    </w:p>
    <w:p w:rsidR="00396EF4" w:rsidRPr="009342EE" w:rsidRDefault="00396EF4" w:rsidP="00396EF4">
      <w:pPr>
        <w:pStyle w:val="a6"/>
        <w:numPr>
          <w:ilvl w:val="0"/>
          <w:numId w:val="1"/>
        </w:numPr>
        <w:ind w:firstLineChars="0"/>
        <w:rPr>
          <w:rFonts w:ascii="Times New Roman" w:hAnsi="Times New Roman" w:cs="Times New Roman"/>
          <w:sz w:val="22"/>
        </w:rPr>
      </w:pPr>
      <w:r w:rsidRPr="009342EE">
        <w:rPr>
          <w:rFonts w:ascii="Times New Roman" w:hAnsi="Times New Roman" w:cs="Times New Roman"/>
          <w:sz w:val="22"/>
        </w:rPr>
        <w:t xml:space="preserve">A figure </w:t>
      </w:r>
      <w:r>
        <w:rPr>
          <w:rFonts w:ascii="Times New Roman" w:hAnsi="Times New Roman" w:cs="Times New Roman" w:hint="eastAsia"/>
          <w:sz w:val="22"/>
        </w:rPr>
        <w:t xml:space="preserve">showing </w:t>
      </w:r>
      <w:r w:rsidRPr="009342EE">
        <w:rPr>
          <w:rFonts w:ascii="Times New Roman" w:hAnsi="Times New Roman" w:cs="Times New Roman"/>
          <w:sz w:val="22"/>
        </w:rPr>
        <w:t xml:space="preserve">addictive effects and dominant effects of </w:t>
      </w:r>
      <w:bookmarkStart w:id="29" w:name="OLE_LINK28"/>
      <w:bookmarkStart w:id="30" w:name="OLE_LINK29"/>
      <w:r w:rsidRPr="009342EE">
        <w:rPr>
          <w:rFonts w:ascii="Times New Roman" w:hAnsi="Times New Roman" w:cs="Times New Roman"/>
          <w:sz w:val="22"/>
        </w:rPr>
        <w:t>selected SNPs</w:t>
      </w:r>
      <w:bookmarkEnd w:id="29"/>
      <w:bookmarkEnd w:id="30"/>
    </w:p>
    <w:p w:rsidR="00396EF4" w:rsidRPr="009342EE" w:rsidRDefault="00396EF4" w:rsidP="00396EF4">
      <w:pPr>
        <w:pStyle w:val="a6"/>
        <w:numPr>
          <w:ilvl w:val="0"/>
          <w:numId w:val="1"/>
        </w:numPr>
        <w:ind w:firstLineChars="0"/>
        <w:rPr>
          <w:rFonts w:ascii="Times New Roman" w:hAnsi="Times New Roman" w:cs="Times New Roman"/>
          <w:sz w:val="22"/>
        </w:rPr>
      </w:pPr>
      <w:r w:rsidRPr="009342EE">
        <w:rPr>
          <w:rFonts w:ascii="Times New Roman" w:hAnsi="Times New Roman" w:cs="Times New Roman"/>
          <w:sz w:val="22"/>
        </w:rPr>
        <w:t xml:space="preserve">A figure </w:t>
      </w:r>
      <w:r>
        <w:rPr>
          <w:rFonts w:ascii="Times New Roman" w:hAnsi="Times New Roman" w:cs="Times New Roman" w:hint="eastAsia"/>
          <w:sz w:val="22"/>
        </w:rPr>
        <w:t xml:space="preserve">showing </w:t>
      </w:r>
      <w:r w:rsidRPr="009342EE">
        <w:rPr>
          <w:rFonts w:ascii="Times New Roman" w:hAnsi="Times New Roman" w:cs="Times New Roman"/>
          <w:sz w:val="22"/>
        </w:rPr>
        <w:t>heritability of selected SNPs.</w:t>
      </w:r>
      <w:bookmarkEnd w:id="27"/>
      <w:bookmarkEnd w:id="28"/>
    </w:p>
    <w:p w:rsidR="00396EF4" w:rsidRPr="009342EE" w:rsidRDefault="00396EF4" w:rsidP="00396EF4">
      <w:pPr>
        <w:pStyle w:val="a6"/>
        <w:ind w:left="360" w:firstLineChars="0" w:firstLine="0"/>
        <w:rPr>
          <w:rFonts w:ascii="Times New Roman" w:hAnsi="Times New Roman" w:cs="Times New Roman"/>
          <w:sz w:val="22"/>
        </w:rPr>
      </w:pPr>
    </w:p>
    <w:p w:rsidR="00B822FC" w:rsidRDefault="00B822FC" w:rsidP="00B822FC">
      <w:pPr>
        <w:spacing w:line="200" w:lineRule="exact"/>
        <w:rPr>
          <w:rFonts w:ascii="Times New Roman" w:hAnsi="Times New Roman" w:cs="Times New Roman"/>
          <w:iCs/>
          <w:kern w:val="0"/>
          <w:sz w:val="18"/>
          <w:szCs w:val="18"/>
        </w:rPr>
      </w:pPr>
    </w:p>
    <w:p w:rsidR="00B822FC" w:rsidRDefault="00B822FC" w:rsidP="00B822FC">
      <w:pPr>
        <w:spacing w:line="200" w:lineRule="exact"/>
        <w:rPr>
          <w:rFonts w:ascii="Times New Roman" w:hAnsi="Times New Roman" w:cs="Times New Roman"/>
          <w:iCs/>
          <w:kern w:val="0"/>
          <w:sz w:val="18"/>
          <w:szCs w:val="18"/>
        </w:rPr>
      </w:pPr>
    </w:p>
    <w:p w:rsidR="00B822FC" w:rsidRDefault="00B822FC" w:rsidP="00B822FC">
      <w:pPr>
        <w:spacing w:line="200" w:lineRule="exact"/>
        <w:rPr>
          <w:rFonts w:ascii="Times New Roman" w:hAnsi="Times New Roman" w:cs="Times New Roman"/>
          <w:iCs/>
          <w:kern w:val="0"/>
          <w:sz w:val="18"/>
          <w:szCs w:val="18"/>
        </w:rPr>
      </w:pPr>
    </w:p>
    <w:p w:rsidR="00B822FC" w:rsidRDefault="00B822FC" w:rsidP="00B822FC">
      <w:pPr>
        <w:spacing w:line="200" w:lineRule="exact"/>
        <w:rPr>
          <w:rFonts w:ascii="Times New Roman" w:hAnsi="Times New Roman" w:cs="Times New Roman"/>
          <w:iCs/>
          <w:kern w:val="0"/>
          <w:sz w:val="18"/>
          <w:szCs w:val="18"/>
        </w:rPr>
      </w:pPr>
    </w:p>
    <w:p w:rsidR="00B822FC" w:rsidRDefault="00B822FC" w:rsidP="00B822FC">
      <w:pPr>
        <w:spacing w:line="200" w:lineRule="exact"/>
        <w:rPr>
          <w:rFonts w:ascii="Times New Roman" w:hAnsi="Times New Roman" w:cs="Times New Roman"/>
          <w:iCs/>
          <w:kern w:val="0"/>
          <w:sz w:val="18"/>
          <w:szCs w:val="18"/>
        </w:rPr>
      </w:pP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---Covariate Estimate in Varsel Procedure:</w:t>
      </w:r>
    </w:p>
    <w:p w:rsidR="00B822FC" w:rsidRDefault="00B822FC" w:rsidP="00B822FC">
      <w:pPr>
        <w:pBdr>
          <w:top w:val="single" w:sz="4" w:space="1" w:color="auto"/>
          <w:left w:val="single" w:sz="4" w:space="4" w:color="auto"/>
          <w:bottom w:val="single" w:sz="4" w:space="1" w:color="auto"/>
          <w:right w:val="single" w:sz="4" w:space="0" w:color="auto"/>
        </w:pBdr>
        <w:spacing w:line="200" w:lineRule="exact"/>
        <w:ind w:firstLineChars="550" w:firstLine="990"/>
        <w:rPr>
          <w:rFonts w:ascii="Times New Roman" w:hAnsi="Times New Roman" w:cs="Times New Roman"/>
          <w:iCs/>
          <w:kern w:val="0"/>
          <w:sz w:val="18"/>
          <w:szCs w:val="18"/>
        </w:rPr>
      </w:pPr>
      <w:r w:rsidRPr="00B822FC">
        <w:rPr>
          <w:rFonts w:ascii="Times New Roman" w:hAnsi="Times New Roman" w:cs="Times New Roman"/>
          <w:iCs/>
          <w:kern w:val="0"/>
          <w:sz w:val="18"/>
          <w:szCs w:val="18"/>
        </w:rPr>
        <w:t>Mode    L1     L2    L3     L4</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Intercept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54.975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6.883</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-1.466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1.684</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-1.616</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X_1        9.195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2.536</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-1.429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0.701  0.480</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Variable Selection Result</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  chr  pos add.sig  add.mode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add.mu1      add.mu2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add.mu3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.mu4</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1   0 6883       3  4.139819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0.91532989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-1.720080216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0.58593021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-0.18913713</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2   0 6899       3  2.056997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0.83066116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0.538337058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-1.03787885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0.21326241</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3   0 7897       4 12.288353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0.94230997</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-0.336234650</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0.37890975</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-3.33822992</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4   0 1271       0  0.000000</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0.04400068</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-0.005155522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-0.02877711</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-0.01923355</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5   0 6728       0  0.000000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0.02235483</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-0.040547177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-0.02499766</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-0.06265074</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dom.sig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dom.mode    dom.mu1     dom.mu2     dom.mu3      dom.mu4</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1       4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15.589736</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0.85446351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-1.38288877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3.47385565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0.937855717</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2       0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0.000000</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0.02246457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0.04455543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-0.01572478</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-0.002238028</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3       0</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0.000000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0.01210691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0.02903420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-0.01008996</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-0.013935288</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 xml:space="preserve">4       4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3.547821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0.74516375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-0.68439072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1.36667477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-0.810161510</w:t>
      </w:r>
    </w:p>
    <w:p w:rsidR="00B822FC" w:rsidRPr="00B822FC" w:rsidRDefault="00B822FC" w:rsidP="00B822FC">
      <w:pPr>
        <w:pBdr>
          <w:top w:val="single" w:sz="4" w:space="1" w:color="auto"/>
          <w:left w:val="single" w:sz="4" w:space="4" w:color="auto"/>
          <w:bottom w:val="single" w:sz="4" w:space="1" w:color="auto"/>
          <w:right w:val="single" w:sz="4" w:space="0" w:color="auto"/>
        </w:pBdr>
        <w:spacing w:line="200" w:lineRule="exact"/>
        <w:rPr>
          <w:rFonts w:ascii="Times New Roman" w:hAnsi="Times New Roman" w:cs="Times New Roman"/>
          <w:iCs/>
          <w:kern w:val="0"/>
          <w:sz w:val="18"/>
          <w:szCs w:val="18"/>
        </w:rPr>
      </w:pPr>
      <w:r w:rsidRPr="00B822FC">
        <w:rPr>
          <w:rFonts w:ascii="Times New Roman" w:hAnsi="Times New Roman" w:cs="Times New Roman"/>
          <w:iCs/>
          <w:kern w:val="0"/>
          <w:sz w:val="18"/>
          <w:szCs w:val="18"/>
        </w:rPr>
        <w:t>5       4</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2.735477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0.78308563</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0.64715892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1.05923925 </w:t>
      </w:r>
      <w:r>
        <w:rPr>
          <w:rFonts w:ascii="Times New Roman" w:hAnsi="Times New Roman" w:cs="Times New Roman" w:hint="eastAsia"/>
          <w:iCs/>
          <w:kern w:val="0"/>
          <w:sz w:val="18"/>
          <w:szCs w:val="18"/>
        </w:rPr>
        <w:t xml:space="preserve">  </w:t>
      </w:r>
      <w:r w:rsidRPr="00B822FC">
        <w:rPr>
          <w:rFonts w:ascii="Times New Roman" w:hAnsi="Times New Roman" w:cs="Times New Roman"/>
          <w:iCs/>
          <w:kern w:val="0"/>
          <w:sz w:val="18"/>
          <w:szCs w:val="18"/>
        </w:rPr>
        <w:t xml:space="preserve"> 0.762529744</w:t>
      </w:r>
    </w:p>
    <w:p w:rsidR="00B822FC" w:rsidRDefault="00B822FC" w:rsidP="00396EF4">
      <w:pPr>
        <w:rPr>
          <w:rFonts w:ascii="Times New Roman" w:hAnsi="Times New Roman" w:cs="Times New Roman"/>
          <w:noProof/>
          <w:sz w:val="22"/>
        </w:rPr>
      </w:pPr>
    </w:p>
    <w:p w:rsidR="00B822FC" w:rsidRDefault="00B822FC" w:rsidP="00396EF4">
      <w:pPr>
        <w:rPr>
          <w:rFonts w:ascii="Times New Roman" w:hAnsi="Times New Roman" w:cs="Times New Roman"/>
          <w:noProof/>
          <w:sz w:val="22"/>
        </w:rPr>
      </w:pPr>
    </w:p>
    <w:p w:rsidR="00B822FC" w:rsidRDefault="00B822FC" w:rsidP="00396EF4">
      <w:pPr>
        <w:rPr>
          <w:rFonts w:ascii="Times New Roman" w:hAnsi="Times New Roman" w:cs="Times New Roman"/>
          <w:noProof/>
          <w:sz w:val="22"/>
        </w:rPr>
      </w:pPr>
      <w:r w:rsidRPr="00B822FC">
        <w:rPr>
          <w:rFonts w:ascii="Times New Roman" w:hAnsi="Times New Roman" w:cs="Times New Roman"/>
          <w:noProof/>
          <w:sz w:val="22"/>
        </w:rPr>
        <w:drawing>
          <wp:inline distT="0" distB="0" distL="0" distR="0">
            <wp:extent cx="4023360" cy="2679192"/>
            <wp:effectExtent l="0" t="0" r="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3360" cy="2679192"/>
                    </a:xfrm>
                    <a:prstGeom prst="rect">
                      <a:avLst/>
                    </a:prstGeom>
                    <a:noFill/>
                    <a:ln w="9525">
                      <a:noFill/>
                      <a:miter lim="800000"/>
                      <a:headEnd/>
                      <a:tailEnd/>
                    </a:ln>
                  </pic:spPr>
                </pic:pic>
              </a:graphicData>
            </a:graphic>
          </wp:inline>
        </w:drawing>
      </w:r>
    </w:p>
    <w:p w:rsidR="00B822FC" w:rsidRPr="009342EE" w:rsidRDefault="00B822FC" w:rsidP="00396EF4">
      <w:pPr>
        <w:rPr>
          <w:rFonts w:ascii="Times New Roman" w:hAnsi="Times New Roman" w:cs="Times New Roman"/>
          <w:sz w:val="22"/>
        </w:rPr>
      </w:pPr>
    </w:p>
    <w:p w:rsidR="00396EF4" w:rsidRPr="009342EE" w:rsidRDefault="00396EF4" w:rsidP="00396EF4">
      <w:pPr>
        <w:rPr>
          <w:rFonts w:ascii="Times New Roman" w:hAnsi="Times New Roman" w:cs="Times New Roman"/>
          <w:sz w:val="22"/>
        </w:rPr>
      </w:pPr>
      <w:r w:rsidRPr="009342EE">
        <w:rPr>
          <w:rFonts w:ascii="Times New Roman" w:hAnsi="Times New Roman" w:cs="Times New Roman"/>
          <w:b/>
          <w:noProof/>
          <w:sz w:val="22"/>
        </w:rPr>
        <w:drawing>
          <wp:inline distT="0" distB="0" distL="0" distR="0">
            <wp:extent cx="4032504" cy="134416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2504" cy="1344168"/>
                    </a:xfrm>
                    <a:prstGeom prst="rect">
                      <a:avLst/>
                    </a:prstGeom>
                    <a:noFill/>
                    <a:ln w="9525">
                      <a:noFill/>
                      <a:miter lim="800000"/>
                      <a:headEnd/>
                      <a:tailEnd/>
                    </a:ln>
                  </pic:spPr>
                </pic:pic>
              </a:graphicData>
            </a:graphic>
          </wp:inline>
        </w:drawing>
      </w:r>
    </w:p>
    <w:p w:rsidR="00655ED7" w:rsidRDefault="00655ED7" w:rsidP="00396EF4">
      <w:pPr>
        <w:rPr>
          <w:rFonts w:ascii="Times New Roman" w:hAnsi="Times New Roman" w:cs="Times New Roman"/>
          <w:b/>
          <w:noProof/>
          <w:sz w:val="22"/>
        </w:rPr>
      </w:pPr>
    </w:p>
    <w:p w:rsidR="00396EF4" w:rsidRPr="009342EE" w:rsidRDefault="00396EF4" w:rsidP="00396EF4">
      <w:pPr>
        <w:rPr>
          <w:rFonts w:ascii="Times New Roman" w:hAnsi="Times New Roman" w:cs="Times New Roman"/>
          <w:b/>
          <w:noProof/>
          <w:sz w:val="22"/>
        </w:rPr>
      </w:pPr>
      <w:r w:rsidRPr="009342EE">
        <w:rPr>
          <w:rFonts w:ascii="Times New Roman" w:hAnsi="Times New Roman" w:cs="Times New Roman"/>
          <w:b/>
          <w:noProof/>
          <w:sz w:val="22"/>
        </w:rPr>
        <w:tab/>
      </w:r>
      <w:r w:rsidRPr="009342EE">
        <w:rPr>
          <w:rFonts w:ascii="Times New Roman" w:hAnsi="Times New Roman" w:cs="Times New Roman"/>
          <w:b/>
          <w:noProof/>
          <w:sz w:val="22"/>
        </w:rPr>
        <w:tab/>
      </w: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t xml:space="preserve">6.4. Refit </w:t>
      </w:r>
    </w:p>
    <w:p w:rsidR="00396EF4" w:rsidRPr="009342EE" w:rsidRDefault="00396EF4" w:rsidP="00396EF4">
      <w:pPr>
        <w:rPr>
          <w:rFonts w:ascii="Times New Roman" w:hAnsi="Times New Roman" w:cs="Times New Roman"/>
          <w:sz w:val="22"/>
        </w:rPr>
      </w:pPr>
      <w:r w:rsidRPr="009342EE">
        <w:rPr>
          <w:rFonts w:ascii="Times New Roman" w:hAnsi="Times New Roman" w:cs="Times New Roman"/>
          <w:sz w:val="22"/>
        </w:rPr>
        <w:t>To ameliorate the bias of the parameter estimates introduced by Lasso penalties, it is necessary to refit the fGWAS model after variable selection, where only selected SNPs are included in the final model.</w:t>
      </w:r>
    </w:p>
    <w:p w:rsidR="00396EF4" w:rsidRPr="009342EE" w:rsidRDefault="00396EF4" w:rsidP="00396EF4">
      <w:pPr>
        <w:autoSpaceDE w:val="0"/>
        <w:autoSpaceDN w:val="0"/>
        <w:adjustRightInd w:val="0"/>
        <w:jc w:val="left"/>
        <w:rPr>
          <w:rFonts w:ascii="Times New Roman" w:hAnsi="Times New Roman" w:cs="Times New Roman"/>
          <w:kern w:val="0"/>
          <w:sz w:val="22"/>
        </w:rPr>
      </w:pPr>
      <w:r w:rsidRPr="009342EE">
        <w:rPr>
          <w:rFonts w:ascii="Times New Roman" w:hAnsi="Times New Roman" w:cs="Times New Roman"/>
          <w:kern w:val="0"/>
          <w:sz w:val="22"/>
        </w:rPr>
        <w:t>The results of result procedure include</w:t>
      </w:r>
      <w:r>
        <w:rPr>
          <w:rFonts w:ascii="Times New Roman" w:hAnsi="Times New Roman" w:cs="Times New Roman" w:hint="eastAsia"/>
          <w:kern w:val="0"/>
          <w:sz w:val="22"/>
        </w:rPr>
        <w:t xml:space="preserve"> </w:t>
      </w:r>
      <w:r w:rsidRPr="009342EE">
        <w:rPr>
          <w:rFonts w:ascii="Times New Roman" w:hAnsi="Times New Roman" w:cs="Times New Roman"/>
          <w:kern w:val="0"/>
          <w:sz w:val="22"/>
        </w:rPr>
        <w:t>the following:</w:t>
      </w:r>
    </w:p>
    <w:p w:rsidR="00396EF4" w:rsidRPr="009342EE" w:rsidRDefault="00396EF4" w:rsidP="00396EF4">
      <w:pPr>
        <w:pStyle w:val="a6"/>
        <w:numPr>
          <w:ilvl w:val="0"/>
          <w:numId w:val="2"/>
        </w:numPr>
        <w:ind w:firstLineChars="0"/>
        <w:rPr>
          <w:rFonts w:ascii="Times New Roman" w:hAnsi="Times New Roman" w:cs="Times New Roman"/>
          <w:sz w:val="22"/>
        </w:rPr>
      </w:pPr>
      <w:r w:rsidRPr="009342EE">
        <w:rPr>
          <w:rFonts w:ascii="Times New Roman" w:hAnsi="Times New Roman" w:cs="Times New Roman"/>
          <w:sz w:val="22"/>
        </w:rPr>
        <w:lastRenderedPageBreak/>
        <w:t>Significant SNPs and covariate estimation</w:t>
      </w:r>
    </w:p>
    <w:p w:rsidR="00396EF4" w:rsidRPr="009342EE" w:rsidRDefault="00396EF4" w:rsidP="00396EF4">
      <w:pPr>
        <w:pStyle w:val="a6"/>
        <w:numPr>
          <w:ilvl w:val="0"/>
          <w:numId w:val="2"/>
        </w:numPr>
        <w:ind w:firstLineChars="0"/>
        <w:rPr>
          <w:rFonts w:ascii="Times New Roman" w:hAnsi="Times New Roman" w:cs="Times New Roman"/>
          <w:sz w:val="22"/>
        </w:rPr>
      </w:pPr>
      <w:r w:rsidRPr="009342EE">
        <w:rPr>
          <w:rFonts w:ascii="Times New Roman" w:hAnsi="Times New Roman" w:cs="Times New Roman"/>
          <w:sz w:val="22"/>
        </w:rPr>
        <w:t xml:space="preserve">A figure </w:t>
      </w:r>
      <w:r>
        <w:rPr>
          <w:rFonts w:ascii="Times New Roman" w:hAnsi="Times New Roman" w:cs="Times New Roman" w:hint="eastAsia"/>
          <w:sz w:val="22"/>
        </w:rPr>
        <w:t xml:space="preserve">showing </w:t>
      </w:r>
      <w:r w:rsidRPr="009342EE">
        <w:rPr>
          <w:rFonts w:ascii="Times New Roman" w:hAnsi="Times New Roman" w:cs="Times New Roman"/>
          <w:sz w:val="22"/>
        </w:rPr>
        <w:t>addictive effects and dominant effects of significant SNPs.</w:t>
      </w:r>
    </w:p>
    <w:p w:rsidR="00396EF4" w:rsidRPr="009342EE" w:rsidRDefault="00396EF4" w:rsidP="00396EF4">
      <w:pPr>
        <w:pStyle w:val="a6"/>
        <w:numPr>
          <w:ilvl w:val="0"/>
          <w:numId w:val="2"/>
        </w:numPr>
        <w:ind w:firstLineChars="0"/>
        <w:rPr>
          <w:rFonts w:ascii="Times New Roman" w:hAnsi="Times New Roman" w:cs="Times New Roman"/>
          <w:sz w:val="22"/>
        </w:rPr>
      </w:pPr>
      <w:r w:rsidRPr="009342EE">
        <w:rPr>
          <w:rFonts w:ascii="Times New Roman" w:hAnsi="Times New Roman" w:cs="Times New Roman"/>
          <w:sz w:val="22"/>
        </w:rPr>
        <w:t xml:space="preserve">A figure </w:t>
      </w:r>
      <w:r>
        <w:rPr>
          <w:rFonts w:ascii="Times New Roman" w:hAnsi="Times New Roman" w:cs="Times New Roman" w:hint="eastAsia"/>
          <w:sz w:val="22"/>
        </w:rPr>
        <w:t xml:space="preserve">showing </w:t>
      </w:r>
      <w:r w:rsidRPr="009342EE">
        <w:rPr>
          <w:rFonts w:ascii="Times New Roman" w:hAnsi="Times New Roman" w:cs="Times New Roman"/>
          <w:sz w:val="22"/>
        </w:rPr>
        <w:t>heritability of significant SNPs.</w:t>
      </w:r>
      <w:r w:rsidRPr="009342EE">
        <w:rPr>
          <w:rFonts w:ascii="Times New Roman" w:hAnsi="Times New Roman" w:cs="Times New Roman"/>
          <w:sz w:val="22"/>
        </w:rPr>
        <w:br/>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 Covariate Estimate in Refit Procedure:</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 xml:space="preserve">             Mode     L1     L2    L3     L4</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Intercept 194.903 13.079 -3.153 1.928 -3.191</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X_1        10.291  2.629 -1.512 0.894  0.541</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 Refit Result</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chr  pos add.sig   add.mode     add.mu1     add.mu2     add.mu3     add.mu4</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1   0 6728       2  0.3253068 -0.05632611 -0.13656087 -0.34259138 -0.45600212</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2   0 6883       3  9.0963385  1.39688597 -2.43336304  1.10625151  0.05672361</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3   0 6899       4  5.3871507  1.03125835  0.91000256 -1.73414760  0.69877344</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4   0 7897       4 23.2958857  1.27028639 -0.32635179  0.95085732 -4.54660567</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5   0 1271       0  0.0000000  0.04612361  0.03978521 -0.08060622  0.08770705</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dom.sig  dom.mode    dom.mu1    dom.mu2    dom.mu3    dom.mu4</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1       4  9.752713 1.33940947  0.9981518  2.0343131  1.6804636</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2       4 33.455043 1.40182206 -2.0304856  5.0462396  1.3793230</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3       2  0.114697 0.16038721  0.2982834 -0.1270506 -0.2547293</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4       0  0.000000 0.09405818  0.2397407 -0.3175207 -0.2058939</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napToGrid w:val="0"/>
        <w:ind w:left="360"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5       4 13.728352 1.23633519 -1.1626640  2.7197024 -1.8577562</w:t>
      </w:r>
    </w:p>
    <w:p w:rsidR="00396EF4" w:rsidRPr="009342EE" w:rsidRDefault="00396EF4" w:rsidP="00396EF4">
      <w:pPr>
        <w:rPr>
          <w:rFonts w:ascii="Times New Roman" w:hAnsi="Times New Roman" w:cs="Times New Roman"/>
          <w:sz w:val="22"/>
        </w:rPr>
      </w:pPr>
    </w:p>
    <w:p w:rsidR="00396EF4" w:rsidRPr="009342EE" w:rsidRDefault="00396EF4" w:rsidP="00396EF4">
      <w:pPr>
        <w:rPr>
          <w:rFonts w:ascii="Times New Roman" w:hAnsi="Times New Roman" w:cs="Times New Roman"/>
          <w:sz w:val="22"/>
        </w:rPr>
      </w:pPr>
      <w:r w:rsidRPr="009342EE">
        <w:rPr>
          <w:rFonts w:ascii="Times New Roman" w:hAnsi="Times New Roman" w:cs="Times New Roman"/>
          <w:noProof/>
          <w:sz w:val="22"/>
        </w:rPr>
        <w:drawing>
          <wp:inline distT="0" distB="0" distL="0" distR="0">
            <wp:extent cx="3877056" cy="256946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7056" cy="2569464"/>
                    </a:xfrm>
                    <a:prstGeom prst="rect">
                      <a:avLst/>
                    </a:prstGeom>
                    <a:noFill/>
                    <a:ln w="9525">
                      <a:noFill/>
                      <a:miter lim="800000"/>
                      <a:headEnd/>
                      <a:tailEnd/>
                    </a:ln>
                  </pic:spPr>
                </pic:pic>
              </a:graphicData>
            </a:graphic>
          </wp:inline>
        </w:drawing>
      </w:r>
    </w:p>
    <w:p w:rsidR="00396EF4" w:rsidRPr="009342EE" w:rsidRDefault="00396EF4" w:rsidP="00396EF4">
      <w:pPr>
        <w:rPr>
          <w:rFonts w:ascii="Times New Roman" w:hAnsi="Times New Roman" w:cs="Times New Roman"/>
          <w:sz w:val="22"/>
        </w:rPr>
      </w:pPr>
      <w:r w:rsidRPr="009342EE">
        <w:rPr>
          <w:rFonts w:ascii="Times New Roman" w:hAnsi="Times New Roman" w:cs="Times New Roman"/>
          <w:noProof/>
          <w:sz w:val="22"/>
        </w:rPr>
        <w:drawing>
          <wp:inline distT="0" distB="0" distL="0" distR="0">
            <wp:extent cx="3895344" cy="131673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5344" cy="1316736"/>
                    </a:xfrm>
                    <a:prstGeom prst="rect">
                      <a:avLst/>
                    </a:prstGeom>
                    <a:noFill/>
                    <a:ln w="9525">
                      <a:noFill/>
                      <a:miter lim="800000"/>
                      <a:headEnd/>
                      <a:tailEnd/>
                    </a:ln>
                  </pic:spPr>
                </pic:pic>
              </a:graphicData>
            </a:graphic>
          </wp:inline>
        </w:drawing>
      </w:r>
    </w:p>
    <w:p w:rsidR="00CF694A" w:rsidRDefault="00CF694A" w:rsidP="00396EF4">
      <w:pPr>
        <w:pStyle w:val="2"/>
        <w:rPr>
          <w:rFonts w:ascii="Times New Roman" w:hAnsi="Times New Roman" w:cs="Times New Roman"/>
        </w:rPr>
      </w:pPr>
      <w:r w:rsidRPr="00CF694A">
        <w:rPr>
          <w:rFonts w:ascii="Times New Roman" w:hAnsi="Times New Roman" w:cs="Times New Roman" w:hint="eastAsia"/>
          <w:noProof/>
        </w:rPr>
        <w:drawing>
          <wp:inline distT="0" distB="0" distL="0" distR="0">
            <wp:extent cx="4286819" cy="1439542"/>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288433" cy="1440084"/>
                    </a:xfrm>
                    <a:prstGeom prst="rect">
                      <a:avLst/>
                    </a:prstGeom>
                    <a:noFill/>
                    <a:ln w="9525">
                      <a:noFill/>
                      <a:miter lim="800000"/>
                      <a:headEnd/>
                      <a:tailEnd/>
                    </a:ln>
                  </pic:spPr>
                </pic:pic>
              </a:graphicData>
            </a:graphic>
          </wp:inline>
        </w:drawing>
      </w:r>
    </w:p>
    <w:p w:rsidR="00396EF4" w:rsidRPr="009342EE" w:rsidRDefault="00396EF4" w:rsidP="00396EF4">
      <w:pPr>
        <w:pStyle w:val="2"/>
        <w:rPr>
          <w:rFonts w:ascii="Times New Roman" w:hAnsi="Times New Roman" w:cs="Times New Roman"/>
        </w:rPr>
      </w:pPr>
      <w:r w:rsidRPr="009342EE">
        <w:rPr>
          <w:rFonts w:ascii="Times New Roman" w:hAnsi="Times New Roman" w:cs="Times New Roman"/>
        </w:rPr>
        <w:lastRenderedPageBreak/>
        <w:t>6.5. Parallel computing</w:t>
      </w:r>
    </w:p>
    <w:p w:rsidR="00396EF4" w:rsidRPr="009342EE" w:rsidRDefault="00845644" w:rsidP="00396EF4">
      <w:pPr>
        <w:rPr>
          <w:rFonts w:ascii="Times New Roman" w:hAnsi="Times New Roman" w:cs="Times New Roman"/>
          <w:kern w:val="0"/>
          <w:sz w:val="22"/>
        </w:rPr>
      </w:pPr>
      <w:r>
        <w:rPr>
          <w:rFonts w:ascii="Times New Roman" w:hAnsi="Times New Roman" w:cs="Times New Roman"/>
          <w:color w:val="000000"/>
          <w:sz w:val="22"/>
        </w:rPr>
        <w:t xml:space="preserve">The SNPs data </w:t>
      </w:r>
      <w:r>
        <w:rPr>
          <w:rFonts w:ascii="Times New Roman" w:hAnsi="Times New Roman" w:cs="Times New Roman" w:hint="eastAsia"/>
          <w:color w:val="000000"/>
          <w:sz w:val="22"/>
        </w:rPr>
        <w:t>are</w:t>
      </w:r>
      <w:r w:rsidR="00396EF4" w:rsidRPr="009342EE">
        <w:rPr>
          <w:rFonts w:ascii="Times New Roman" w:hAnsi="Times New Roman" w:cs="Times New Roman"/>
          <w:color w:val="000000"/>
          <w:sz w:val="22"/>
        </w:rPr>
        <w:t xml:space="preserve"> </w:t>
      </w:r>
      <w:r w:rsidR="00396EF4">
        <w:rPr>
          <w:rFonts w:ascii="Times New Roman" w:hAnsi="Times New Roman" w:cs="Times New Roman" w:hint="eastAsia"/>
          <w:color w:val="000000"/>
          <w:sz w:val="22"/>
        </w:rPr>
        <w:t xml:space="preserve">usually </w:t>
      </w:r>
      <w:r w:rsidR="00396EF4" w:rsidRPr="009342EE">
        <w:rPr>
          <w:rFonts w:ascii="Times New Roman" w:hAnsi="Times New Roman" w:cs="Times New Roman"/>
          <w:color w:val="000000"/>
          <w:sz w:val="22"/>
        </w:rPr>
        <w:t xml:space="preserve">so huge that it </w:t>
      </w:r>
      <w:r w:rsidR="00396EF4">
        <w:rPr>
          <w:rFonts w:ascii="Times New Roman" w:hAnsi="Times New Roman" w:cs="Times New Roman" w:hint="eastAsia"/>
          <w:color w:val="000000"/>
          <w:sz w:val="22"/>
        </w:rPr>
        <w:t xml:space="preserve">may </w:t>
      </w:r>
      <w:r w:rsidR="00396EF4" w:rsidRPr="009342EE">
        <w:rPr>
          <w:rFonts w:ascii="Times New Roman" w:hAnsi="Times New Roman" w:cs="Times New Roman"/>
          <w:color w:val="000000"/>
          <w:sz w:val="22"/>
        </w:rPr>
        <w:t xml:space="preserve">spend plenty of time processing the program. To save the computing time, </w:t>
      </w:r>
      <w:bookmarkStart w:id="31" w:name="OLE_LINK13"/>
      <w:r w:rsidR="00396EF4" w:rsidRPr="009342EE">
        <w:rPr>
          <w:rFonts w:ascii="Times New Roman" w:hAnsi="Times New Roman" w:cs="Times New Roman"/>
          <w:color w:val="000000"/>
          <w:sz w:val="22"/>
        </w:rPr>
        <w:t xml:space="preserve">it is </w:t>
      </w:r>
      <w:r w:rsidR="00396EF4">
        <w:rPr>
          <w:rFonts w:ascii="Times New Roman" w:hAnsi="Times New Roman" w:cs="Times New Roman" w:hint="eastAsia"/>
          <w:color w:val="000000"/>
          <w:sz w:val="22"/>
        </w:rPr>
        <w:t xml:space="preserve">desirable </w:t>
      </w:r>
      <w:r w:rsidR="00396EF4" w:rsidRPr="009342EE">
        <w:rPr>
          <w:rFonts w:ascii="Times New Roman" w:hAnsi="Times New Roman" w:cs="Times New Roman"/>
          <w:color w:val="000000"/>
          <w:sz w:val="22"/>
        </w:rPr>
        <w:t>to adopt parallel computing</w:t>
      </w:r>
      <w:bookmarkEnd w:id="31"/>
      <w:r w:rsidR="00396EF4" w:rsidRPr="009342EE">
        <w:rPr>
          <w:rFonts w:ascii="Times New Roman" w:hAnsi="Times New Roman" w:cs="Times New Roman"/>
          <w:color w:val="000000"/>
          <w:sz w:val="22"/>
        </w:rPr>
        <w:t>. In the function</w:t>
      </w:r>
      <w:r w:rsidR="00396EF4">
        <w:rPr>
          <w:rFonts w:ascii="Times New Roman" w:hAnsi="Times New Roman" w:cs="Times New Roman" w:hint="eastAsia"/>
          <w:color w:val="000000"/>
          <w:sz w:val="22"/>
        </w:rPr>
        <w:t xml:space="preserve"> </w:t>
      </w:r>
      <w:r w:rsidR="00396EF4" w:rsidRPr="009342EE">
        <w:rPr>
          <w:rFonts w:ascii="Times New Roman" w:hAnsi="Times New Roman" w:cs="Times New Roman"/>
          <w:b/>
          <w:i/>
          <w:kern w:val="0"/>
          <w:sz w:val="22"/>
        </w:rPr>
        <w:t>bls.simple, bls.plink, bls.snpmat, gls.simple, gls.plink</w:t>
      </w:r>
      <w:r w:rsidR="00396EF4" w:rsidRPr="009342EE">
        <w:rPr>
          <w:rFonts w:ascii="Times New Roman" w:hAnsi="Times New Roman" w:cs="Times New Roman"/>
          <w:kern w:val="0"/>
          <w:sz w:val="22"/>
        </w:rPr>
        <w:t>and</w:t>
      </w:r>
      <w:r w:rsidR="00396EF4" w:rsidRPr="009342EE">
        <w:rPr>
          <w:rFonts w:ascii="Times New Roman" w:hAnsi="Times New Roman" w:cs="Times New Roman"/>
          <w:b/>
          <w:i/>
          <w:kern w:val="0"/>
          <w:sz w:val="22"/>
        </w:rPr>
        <w:t xml:space="preserve"> gls.snpmat, </w:t>
      </w:r>
      <w:r w:rsidR="00396EF4" w:rsidRPr="009342EE">
        <w:rPr>
          <w:rFonts w:ascii="Times New Roman" w:hAnsi="Times New Roman" w:cs="Times New Roman"/>
          <w:kern w:val="0"/>
          <w:sz w:val="22"/>
        </w:rPr>
        <w:t xml:space="preserve">the parameter </w:t>
      </w:r>
      <w:r w:rsidR="00396EF4" w:rsidRPr="009342EE">
        <w:rPr>
          <w:rFonts w:ascii="Times New Roman" w:hAnsi="Times New Roman" w:cs="Times New Roman"/>
          <w:sz w:val="22"/>
        </w:rPr>
        <w:t>nParallel.cpu</w:t>
      </w:r>
      <w:r w:rsidR="00396EF4" w:rsidRPr="009342EE">
        <w:rPr>
          <w:rFonts w:ascii="Times New Roman" w:hAnsi="Times New Roman" w:cs="Times New Roman"/>
          <w:kern w:val="0"/>
          <w:sz w:val="22"/>
        </w:rPr>
        <w:t xml:space="preserve"> controls </w:t>
      </w:r>
      <w:r w:rsidR="00396EF4" w:rsidRPr="009342EE">
        <w:rPr>
          <w:rFonts w:ascii="Times New Roman" w:hAnsi="Times New Roman" w:cs="Times New Roman"/>
          <w:sz w:val="22"/>
        </w:rPr>
        <w:t>the number of the CPU used to compute</w:t>
      </w:r>
      <w:r w:rsidR="00396EF4" w:rsidRPr="009342EE">
        <w:rPr>
          <w:rFonts w:ascii="Times New Roman" w:hAnsi="Times New Roman" w:cs="Times New Roman"/>
          <w:kern w:val="0"/>
          <w:sz w:val="22"/>
        </w:rPr>
        <w:t>.</w:t>
      </w:r>
    </w:p>
    <w:p w:rsidR="00396EF4" w:rsidRPr="009342EE" w:rsidRDefault="00396EF4" w:rsidP="00396EF4">
      <w:pPr>
        <w:rPr>
          <w:rFonts w:ascii="Times New Roman" w:hAnsi="Times New Roman" w:cs="Times New Roman"/>
          <w:color w:val="000000"/>
          <w:sz w:val="22"/>
        </w:rPr>
      </w:pPr>
    </w:p>
    <w:p w:rsidR="00396EF4" w:rsidRPr="009342EE" w:rsidRDefault="00396EF4" w:rsidP="00396EF4">
      <w:pPr>
        <w:rPr>
          <w:rFonts w:ascii="Times New Roman" w:hAnsi="Times New Roman" w:cs="Times New Roman"/>
          <w:color w:val="000000"/>
          <w:sz w:val="22"/>
        </w:rPr>
      </w:pPr>
      <w:r w:rsidRPr="009342EE">
        <w:rPr>
          <w:rFonts w:ascii="Times New Roman" w:hAnsi="Times New Roman" w:cs="Times New Roman"/>
          <w:kern w:val="0"/>
          <w:sz w:val="22"/>
        </w:rPr>
        <w:t xml:space="preserve">The following </w:t>
      </w:r>
      <w:r>
        <w:rPr>
          <w:rFonts w:ascii="Times New Roman" w:hAnsi="Times New Roman" w:cs="Times New Roman" w:hint="eastAsia"/>
          <w:kern w:val="0"/>
          <w:sz w:val="22"/>
        </w:rPr>
        <w:t xml:space="preserve">example </w:t>
      </w:r>
      <w:r w:rsidRPr="009342EE">
        <w:rPr>
          <w:rFonts w:ascii="Times New Roman" w:hAnsi="Times New Roman" w:cs="Times New Roman"/>
          <w:kern w:val="0"/>
          <w:sz w:val="22"/>
        </w:rPr>
        <w:t>show</w:t>
      </w:r>
      <w:bookmarkStart w:id="32" w:name="_GoBack"/>
      <w:bookmarkEnd w:id="32"/>
      <w:r>
        <w:rPr>
          <w:rFonts w:ascii="Times New Roman" w:hAnsi="Times New Roman" w:cs="Times New Roman" w:hint="eastAsia"/>
          <w:kern w:val="0"/>
          <w:sz w:val="22"/>
        </w:rPr>
        <w:t>s</w:t>
      </w:r>
      <w:r w:rsidRPr="009342EE">
        <w:rPr>
          <w:rFonts w:ascii="Times New Roman" w:hAnsi="Times New Roman" w:cs="Times New Roman"/>
          <w:kern w:val="0"/>
          <w:sz w:val="22"/>
        </w:rPr>
        <w:t xml:space="preserve"> how to set the </w:t>
      </w:r>
      <w:r w:rsidRPr="009342EE">
        <w:rPr>
          <w:rFonts w:ascii="Times New Roman" w:hAnsi="Times New Roman" w:cs="Times New Roman"/>
          <w:color w:val="000000"/>
          <w:sz w:val="22"/>
        </w:rPr>
        <w:t>parallel computing.</w:t>
      </w:r>
    </w:p>
    <w:p w:rsidR="00396EF4" w:rsidRPr="00847A25" w:rsidRDefault="00396EF4" w:rsidP="00396EF4">
      <w:pPr>
        <w:rPr>
          <w:rFonts w:ascii="Times New Roman" w:hAnsi="Times New Roman" w:cs="Times New Roman"/>
          <w:sz w:val="22"/>
        </w:rPr>
      </w:pP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ret&lt;-gls.simple(phe.out,snp.out,Y.prefix="Y",Z.prefix="Z",covar.names=c("X_1"),</w:t>
      </w:r>
    </w:p>
    <w:p w:rsidR="00396EF4" w:rsidRPr="009342EE" w:rsidRDefault="00396EF4" w:rsidP="00396EF4">
      <w:pPr>
        <w:pBdr>
          <w:top w:val="single" w:sz="4" w:space="1" w:color="auto"/>
          <w:left w:val="single" w:sz="4" w:space="4" w:color="auto"/>
          <w:bottom w:val="single" w:sz="4" w:space="1" w:color="auto"/>
          <w:right w:val="single" w:sz="4" w:space="0" w:color="auto"/>
        </w:pBdr>
        <w:autoSpaceDE w:val="0"/>
        <w:autoSpaceDN w:val="0"/>
        <w:adjustRightInd w:val="0"/>
        <w:spacing w:before="60" w:after="60"/>
        <w:ind w:left="274" w:right="389"/>
        <w:rPr>
          <w:rFonts w:ascii="Times New Roman" w:hAnsi="Times New Roman" w:cs="Times New Roman"/>
          <w:i/>
          <w:iCs/>
          <w:kern w:val="0"/>
          <w:sz w:val="18"/>
          <w:szCs w:val="18"/>
        </w:rPr>
      </w:pPr>
      <w:r w:rsidRPr="009342EE">
        <w:rPr>
          <w:rFonts w:ascii="Times New Roman" w:hAnsi="Times New Roman" w:cs="Times New Roman"/>
          <w:i/>
          <w:iCs/>
          <w:kern w:val="0"/>
          <w:sz w:val="18"/>
          <w:szCs w:val="18"/>
        </w:rPr>
        <w:t>options=list(nParallel.cpu=7) );</w:t>
      </w:r>
    </w:p>
    <w:p w:rsidR="00396EF4" w:rsidRPr="009342EE" w:rsidRDefault="00396EF4" w:rsidP="00396EF4">
      <w:pPr>
        <w:rPr>
          <w:rFonts w:ascii="Times New Roman" w:hAnsi="Times New Roman" w:cs="Times New Roman"/>
          <w:sz w:val="22"/>
        </w:rPr>
      </w:pPr>
    </w:p>
    <w:p w:rsidR="00BC1784" w:rsidRDefault="00BC1784"/>
    <w:sectPr w:rsidR="00BC1784" w:rsidSect="00655E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E0E" w:rsidRDefault="00545E0E" w:rsidP="00396EF4">
      <w:r>
        <w:separator/>
      </w:r>
    </w:p>
  </w:endnote>
  <w:endnote w:type="continuationSeparator" w:id="1">
    <w:p w:rsidR="00545E0E" w:rsidRDefault="00545E0E" w:rsidP="00396E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E0E" w:rsidRDefault="00545E0E" w:rsidP="00396EF4">
      <w:r>
        <w:separator/>
      </w:r>
    </w:p>
  </w:footnote>
  <w:footnote w:type="continuationSeparator" w:id="1">
    <w:p w:rsidR="00545E0E" w:rsidRDefault="00545E0E" w:rsidP="00396E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74685"/>
    <w:multiLevelType w:val="hybridMultilevel"/>
    <w:tmpl w:val="EC82FFAA"/>
    <w:lvl w:ilvl="0" w:tplc="1442978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BD44B0"/>
    <w:multiLevelType w:val="hybridMultilevel"/>
    <w:tmpl w:val="11DA5414"/>
    <w:lvl w:ilvl="0" w:tplc="CE6A5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B53C3F"/>
    <w:multiLevelType w:val="hybridMultilevel"/>
    <w:tmpl w:val="ECDC770A"/>
    <w:lvl w:ilvl="0" w:tplc="1E309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430C00"/>
    <w:multiLevelType w:val="hybridMultilevel"/>
    <w:tmpl w:val="7FB488E2"/>
    <w:lvl w:ilvl="0" w:tplc="423C5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136811"/>
    <w:multiLevelType w:val="hybridMultilevel"/>
    <w:tmpl w:val="F4F06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0749D5"/>
    <w:multiLevelType w:val="hybridMultilevel"/>
    <w:tmpl w:val="B2A28E24"/>
    <w:lvl w:ilvl="0" w:tplc="6D9A4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013C08"/>
    <w:multiLevelType w:val="multilevel"/>
    <w:tmpl w:val="78F84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6EF4"/>
    <w:rsid w:val="001833A3"/>
    <w:rsid w:val="00192DB6"/>
    <w:rsid w:val="00297B6A"/>
    <w:rsid w:val="002A3D8D"/>
    <w:rsid w:val="002C5179"/>
    <w:rsid w:val="002F4F8F"/>
    <w:rsid w:val="00363123"/>
    <w:rsid w:val="00396EF4"/>
    <w:rsid w:val="003A319D"/>
    <w:rsid w:val="003E59BE"/>
    <w:rsid w:val="004C729E"/>
    <w:rsid w:val="00545E0E"/>
    <w:rsid w:val="00546E77"/>
    <w:rsid w:val="00576014"/>
    <w:rsid w:val="005E548B"/>
    <w:rsid w:val="0060543C"/>
    <w:rsid w:val="00655ED7"/>
    <w:rsid w:val="006C116A"/>
    <w:rsid w:val="00845644"/>
    <w:rsid w:val="008F0233"/>
    <w:rsid w:val="009E0EA4"/>
    <w:rsid w:val="009E7C7D"/>
    <w:rsid w:val="00AA15FB"/>
    <w:rsid w:val="00B74723"/>
    <w:rsid w:val="00B822FC"/>
    <w:rsid w:val="00BC1784"/>
    <w:rsid w:val="00C22174"/>
    <w:rsid w:val="00CC3C1A"/>
    <w:rsid w:val="00CF694A"/>
    <w:rsid w:val="00D561CE"/>
    <w:rsid w:val="00DE7031"/>
    <w:rsid w:val="00E6126F"/>
    <w:rsid w:val="00EA6BA1"/>
    <w:rsid w:val="00F02242"/>
    <w:rsid w:val="00F342A5"/>
    <w:rsid w:val="00FA1E2A"/>
    <w:rsid w:val="00FD2D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EF4"/>
    <w:pPr>
      <w:widowControl w:val="0"/>
      <w:jc w:val="both"/>
    </w:pPr>
  </w:style>
  <w:style w:type="paragraph" w:styleId="1">
    <w:name w:val="heading 1"/>
    <w:basedOn w:val="a"/>
    <w:next w:val="a"/>
    <w:link w:val="1Char"/>
    <w:uiPriority w:val="9"/>
    <w:qFormat/>
    <w:rsid w:val="00396EF4"/>
    <w:pPr>
      <w:keepNext/>
      <w:keepLines/>
      <w:spacing w:before="120"/>
      <w:outlineLvl w:val="0"/>
    </w:pPr>
    <w:rPr>
      <w:rFonts w:ascii="Times New Roman" w:eastAsiaTheme="majorEastAsia" w:hAnsi="Times New Roman" w:cstheme="majorBidi"/>
      <w:color w:val="000000" w:themeColor="text1"/>
      <w:sz w:val="32"/>
      <w:szCs w:val="32"/>
    </w:rPr>
  </w:style>
  <w:style w:type="paragraph" w:styleId="2">
    <w:name w:val="heading 2"/>
    <w:basedOn w:val="a"/>
    <w:link w:val="2Char"/>
    <w:uiPriority w:val="9"/>
    <w:qFormat/>
    <w:rsid w:val="00396EF4"/>
    <w:pPr>
      <w:widowControl/>
      <w:snapToGrid w:val="0"/>
      <w:spacing w:before="120" w:after="120"/>
      <w:jc w:val="left"/>
      <w:outlineLvl w:val="1"/>
    </w:pPr>
    <w:rPr>
      <w:rFonts w:ascii="宋体" w:eastAsia="宋体" w:hAnsi="宋体" w:cs="宋体"/>
      <w:b/>
      <w:bCs/>
      <w:kern w:val="0"/>
      <w:sz w:val="24"/>
      <w:szCs w:val="36"/>
    </w:rPr>
  </w:style>
  <w:style w:type="paragraph" w:styleId="5">
    <w:name w:val="heading 5"/>
    <w:basedOn w:val="a"/>
    <w:next w:val="a"/>
    <w:link w:val="5Char"/>
    <w:uiPriority w:val="9"/>
    <w:semiHidden/>
    <w:unhideWhenUsed/>
    <w:qFormat/>
    <w:rsid w:val="00396EF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6E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6EF4"/>
    <w:rPr>
      <w:sz w:val="18"/>
      <w:szCs w:val="18"/>
    </w:rPr>
  </w:style>
  <w:style w:type="paragraph" w:styleId="a4">
    <w:name w:val="footer"/>
    <w:basedOn w:val="a"/>
    <w:link w:val="Char0"/>
    <w:uiPriority w:val="99"/>
    <w:semiHidden/>
    <w:unhideWhenUsed/>
    <w:rsid w:val="00396E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6EF4"/>
    <w:rPr>
      <w:sz w:val="18"/>
      <w:szCs w:val="18"/>
    </w:rPr>
  </w:style>
  <w:style w:type="character" w:customStyle="1" w:styleId="1Char">
    <w:name w:val="标题 1 Char"/>
    <w:basedOn w:val="a0"/>
    <w:link w:val="1"/>
    <w:uiPriority w:val="9"/>
    <w:rsid w:val="00396EF4"/>
    <w:rPr>
      <w:rFonts w:ascii="Times New Roman" w:eastAsiaTheme="majorEastAsia" w:hAnsi="Times New Roman" w:cstheme="majorBidi"/>
      <w:color w:val="000000" w:themeColor="text1"/>
      <w:sz w:val="32"/>
      <w:szCs w:val="32"/>
    </w:rPr>
  </w:style>
  <w:style w:type="character" w:customStyle="1" w:styleId="2Char">
    <w:name w:val="标题 2 Char"/>
    <w:basedOn w:val="a0"/>
    <w:link w:val="2"/>
    <w:uiPriority w:val="9"/>
    <w:rsid w:val="00396EF4"/>
    <w:rPr>
      <w:rFonts w:ascii="宋体" w:eastAsia="宋体" w:hAnsi="宋体" w:cs="宋体"/>
      <w:b/>
      <w:bCs/>
      <w:kern w:val="0"/>
      <w:sz w:val="24"/>
      <w:szCs w:val="36"/>
    </w:rPr>
  </w:style>
  <w:style w:type="character" w:customStyle="1" w:styleId="5Char">
    <w:name w:val="标题 5 Char"/>
    <w:basedOn w:val="a0"/>
    <w:link w:val="5"/>
    <w:uiPriority w:val="9"/>
    <w:semiHidden/>
    <w:rsid w:val="00396EF4"/>
    <w:rPr>
      <w:rFonts w:asciiTheme="majorHAnsi" w:eastAsiaTheme="majorEastAsia" w:hAnsiTheme="majorHAnsi" w:cstheme="majorBidi"/>
      <w:color w:val="365F91" w:themeColor="accent1" w:themeShade="BF"/>
    </w:rPr>
  </w:style>
  <w:style w:type="paragraph" w:styleId="HTML">
    <w:name w:val="HTML Preformatted"/>
    <w:basedOn w:val="a"/>
    <w:link w:val="HTMLChar"/>
    <w:uiPriority w:val="99"/>
    <w:unhideWhenUsed/>
    <w:rsid w:val="00396E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96EF4"/>
    <w:rPr>
      <w:rFonts w:ascii="宋体" w:eastAsia="宋体" w:hAnsi="宋体" w:cs="宋体"/>
      <w:kern w:val="0"/>
      <w:sz w:val="24"/>
      <w:szCs w:val="24"/>
    </w:rPr>
  </w:style>
  <w:style w:type="character" w:customStyle="1" w:styleId="apple-converted-space">
    <w:name w:val="apple-converted-space"/>
    <w:basedOn w:val="a0"/>
    <w:rsid w:val="00396EF4"/>
  </w:style>
  <w:style w:type="character" w:styleId="HTML0">
    <w:name w:val="HTML Typewriter"/>
    <w:basedOn w:val="a0"/>
    <w:uiPriority w:val="99"/>
    <w:semiHidden/>
    <w:unhideWhenUsed/>
    <w:rsid w:val="00396EF4"/>
    <w:rPr>
      <w:rFonts w:ascii="宋体" w:eastAsia="宋体" w:hAnsi="宋体" w:cs="宋体"/>
      <w:sz w:val="24"/>
      <w:szCs w:val="24"/>
    </w:rPr>
  </w:style>
  <w:style w:type="paragraph" w:styleId="a5">
    <w:name w:val="Balloon Text"/>
    <w:basedOn w:val="a"/>
    <w:link w:val="Char1"/>
    <w:uiPriority w:val="99"/>
    <w:semiHidden/>
    <w:unhideWhenUsed/>
    <w:rsid w:val="00396EF4"/>
    <w:rPr>
      <w:sz w:val="18"/>
      <w:szCs w:val="18"/>
    </w:rPr>
  </w:style>
  <w:style w:type="character" w:customStyle="1" w:styleId="Char1">
    <w:name w:val="批注框文本 Char"/>
    <w:basedOn w:val="a0"/>
    <w:link w:val="a5"/>
    <w:uiPriority w:val="99"/>
    <w:semiHidden/>
    <w:rsid w:val="00396EF4"/>
    <w:rPr>
      <w:sz w:val="18"/>
      <w:szCs w:val="18"/>
    </w:rPr>
  </w:style>
  <w:style w:type="paragraph" w:styleId="a6">
    <w:name w:val="List Paragraph"/>
    <w:basedOn w:val="a"/>
    <w:uiPriority w:val="34"/>
    <w:qFormat/>
    <w:rsid w:val="00396EF4"/>
    <w:pPr>
      <w:ind w:firstLineChars="200" w:firstLine="420"/>
    </w:pPr>
  </w:style>
  <w:style w:type="character" w:styleId="HTML1">
    <w:name w:val="HTML Code"/>
    <w:basedOn w:val="a0"/>
    <w:uiPriority w:val="99"/>
    <w:semiHidden/>
    <w:unhideWhenUsed/>
    <w:rsid w:val="00396EF4"/>
    <w:rPr>
      <w:rFonts w:ascii="宋体" w:eastAsia="宋体" w:hAnsi="宋体" w:cs="宋体"/>
      <w:sz w:val="24"/>
      <w:szCs w:val="24"/>
    </w:rPr>
  </w:style>
  <w:style w:type="paragraph" w:styleId="a7">
    <w:name w:val="Revision"/>
    <w:hidden/>
    <w:uiPriority w:val="99"/>
    <w:semiHidden/>
    <w:rsid w:val="00396EF4"/>
  </w:style>
  <w:style w:type="character" w:styleId="a8">
    <w:name w:val="Placeholder Text"/>
    <w:basedOn w:val="a0"/>
    <w:uiPriority w:val="99"/>
    <w:semiHidden/>
    <w:rsid w:val="00396EF4"/>
    <w:rPr>
      <w:color w:val="808080"/>
    </w:rPr>
  </w:style>
  <w:style w:type="paragraph" w:styleId="a9">
    <w:name w:val="No Spacing"/>
    <w:uiPriority w:val="1"/>
    <w:qFormat/>
    <w:rsid w:val="00396EF4"/>
    <w:pPr>
      <w:widowControl w:val="0"/>
      <w:jc w:val="both"/>
    </w:pPr>
  </w:style>
  <w:style w:type="paragraph" w:styleId="aa">
    <w:name w:val="Title"/>
    <w:basedOn w:val="a"/>
    <w:next w:val="a"/>
    <w:link w:val="Char2"/>
    <w:uiPriority w:val="10"/>
    <w:qFormat/>
    <w:rsid w:val="00396EF4"/>
    <w:pPr>
      <w:contextualSpacing/>
    </w:pPr>
    <w:rPr>
      <w:rFonts w:asciiTheme="majorHAnsi" w:eastAsiaTheme="majorEastAsia" w:hAnsiTheme="majorHAnsi" w:cstheme="majorBidi"/>
      <w:spacing w:val="-10"/>
      <w:kern w:val="28"/>
      <w:sz w:val="56"/>
      <w:szCs w:val="56"/>
    </w:rPr>
  </w:style>
  <w:style w:type="character" w:customStyle="1" w:styleId="Char2">
    <w:name w:val="标题 Char"/>
    <w:basedOn w:val="a0"/>
    <w:link w:val="aa"/>
    <w:uiPriority w:val="10"/>
    <w:rsid w:val="00396EF4"/>
    <w:rPr>
      <w:rFonts w:asciiTheme="majorHAnsi" w:eastAsiaTheme="majorEastAsia" w:hAnsiTheme="majorHAnsi" w:cstheme="majorBidi"/>
      <w:spacing w:val="-10"/>
      <w:kern w:val="28"/>
      <w:sz w:val="56"/>
      <w:szCs w:val="56"/>
    </w:rPr>
  </w:style>
  <w:style w:type="character" w:customStyle="1" w:styleId="st">
    <w:name w:val="st"/>
    <w:basedOn w:val="a0"/>
    <w:rsid w:val="00396EF4"/>
  </w:style>
  <w:style w:type="character" w:styleId="ab">
    <w:name w:val="Emphasis"/>
    <w:basedOn w:val="a0"/>
    <w:uiPriority w:val="20"/>
    <w:qFormat/>
    <w:rsid w:val="00396EF4"/>
    <w:rPr>
      <w:i/>
      <w:iCs/>
    </w:rPr>
  </w:style>
  <w:style w:type="character" w:styleId="ac">
    <w:name w:val="annotation reference"/>
    <w:basedOn w:val="a0"/>
    <w:uiPriority w:val="99"/>
    <w:semiHidden/>
    <w:unhideWhenUsed/>
    <w:rsid w:val="00396EF4"/>
    <w:rPr>
      <w:sz w:val="16"/>
      <w:szCs w:val="16"/>
    </w:rPr>
  </w:style>
  <w:style w:type="paragraph" w:styleId="ad">
    <w:name w:val="annotation text"/>
    <w:basedOn w:val="a"/>
    <w:link w:val="Char3"/>
    <w:uiPriority w:val="99"/>
    <w:semiHidden/>
    <w:unhideWhenUsed/>
    <w:rsid w:val="00396EF4"/>
    <w:rPr>
      <w:sz w:val="20"/>
      <w:szCs w:val="20"/>
    </w:rPr>
  </w:style>
  <w:style w:type="character" w:customStyle="1" w:styleId="Char3">
    <w:name w:val="批注文字 Char"/>
    <w:basedOn w:val="a0"/>
    <w:link w:val="ad"/>
    <w:uiPriority w:val="99"/>
    <w:semiHidden/>
    <w:rsid w:val="00396EF4"/>
    <w:rPr>
      <w:sz w:val="20"/>
      <w:szCs w:val="20"/>
    </w:rPr>
  </w:style>
  <w:style w:type="paragraph" w:styleId="ae">
    <w:name w:val="annotation subject"/>
    <w:basedOn w:val="ad"/>
    <w:next w:val="ad"/>
    <w:link w:val="Char4"/>
    <w:uiPriority w:val="99"/>
    <w:semiHidden/>
    <w:unhideWhenUsed/>
    <w:rsid w:val="00396EF4"/>
    <w:rPr>
      <w:b/>
      <w:bCs/>
    </w:rPr>
  </w:style>
  <w:style w:type="character" w:customStyle="1" w:styleId="Char4">
    <w:name w:val="批注主题 Char"/>
    <w:basedOn w:val="Char3"/>
    <w:link w:val="ae"/>
    <w:uiPriority w:val="99"/>
    <w:semiHidden/>
    <w:rsid w:val="00396EF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6E3C5-505E-4240-A386-CE166E22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3405</Words>
  <Characters>19411</Characters>
  <Application>Microsoft Office Word</Application>
  <DocSecurity>0</DocSecurity>
  <Lines>161</Lines>
  <Paragraphs>45</Paragraphs>
  <ScaleCrop>false</ScaleCrop>
  <Company/>
  <LinksUpToDate>false</LinksUpToDate>
  <CharactersWithSpaces>22771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wnt</dc:creator>
  <cp:keywords/>
  <dc:description/>
  <cp:lastModifiedBy>wnt</cp:lastModifiedBy>
  <cp:revision>20</cp:revision>
  <dcterms:created xsi:type="dcterms:W3CDTF">2015-03-25T16:19:00Z</dcterms:created>
  <dcterms:modified xsi:type="dcterms:W3CDTF">2015-07-08T10:27:00Z</dcterms:modified>
</cp:coreProperties>
</file>